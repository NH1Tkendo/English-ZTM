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51" w:rsidRPr="00D00C3B" w:rsidRDefault="00D00C3B" w:rsidP="00D00C3B">
      <w:pPr>
        <w:jc w:val="center"/>
        <w:rPr>
          <w:rFonts w:ascii="Times New Roman" w:hAnsi="Times New Roman" w:cs="Times New Roman"/>
          <w:b/>
          <w:sz w:val="24"/>
          <w:szCs w:val="24"/>
          <w:u w:val="single"/>
        </w:rPr>
      </w:pPr>
      <w:r w:rsidRPr="00D00C3B">
        <w:rPr>
          <w:rFonts w:ascii="Times New Roman" w:hAnsi="Times New Roman" w:cs="Times New Roman"/>
          <w:b/>
          <w:sz w:val="24"/>
          <w:szCs w:val="24"/>
          <w:u w:val="single"/>
        </w:rPr>
        <w:t xml:space="preserve">IELTS Task 1 </w:t>
      </w:r>
      <w:proofErr w:type="gramStart"/>
      <w:r w:rsidRPr="00D00C3B">
        <w:rPr>
          <w:rFonts w:ascii="Times New Roman" w:hAnsi="Times New Roman" w:cs="Times New Roman"/>
          <w:b/>
          <w:sz w:val="24"/>
          <w:szCs w:val="24"/>
          <w:u w:val="single"/>
        </w:rPr>
        <w:t>Tips</w:t>
      </w:r>
      <w:proofErr w:type="gramEnd"/>
    </w:p>
    <w:p w:rsidR="00D00C3B" w:rsidRDefault="00D00C3B" w:rsidP="00D00C3B">
      <w:pPr>
        <w:shd w:val="clear" w:color="auto" w:fill="FFFFFF"/>
        <w:spacing w:after="0" w:line="240" w:lineRule="auto"/>
        <w:textAlignment w:val="baseline"/>
        <w:outlineLvl w:val="1"/>
        <w:rPr>
          <w:rFonts w:ascii="Times New Roman" w:eastAsia="Times New Roman" w:hAnsi="Times New Roman" w:cs="Times New Roman"/>
          <w:b/>
          <w:bCs/>
          <w:color w:val="333333"/>
          <w:sz w:val="24"/>
          <w:szCs w:val="24"/>
          <w:bdr w:val="none" w:sz="0" w:space="0" w:color="auto" w:frame="1"/>
        </w:rPr>
      </w:pPr>
      <w:r w:rsidRPr="00D00C3B">
        <w:rPr>
          <w:rFonts w:ascii="Times New Roman" w:eastAsia="Times New Roman" w:hAnsi="Times New Roman" w:cs="Times New Roman"/>
          <w:b/>
          <w:bCs/>
          <w:color w:val="333333"/>
          <w:sz w:val="24"/>
          <w:szCs w:val="24"/>
          <w:bdr w:val="none" w:sz="0" w:space="0" w:color="auto" w:frame="1"/>
        </w:rPr>
        <w:t>Introduction</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Your introduction should be </w:t>
      </w:r>
      <w:r w:rsidRPr="00D00C3B">
        <w:rPr>
          <w:rFonts w:ascii="Times New Roman" w:eastAsia="Times New Roman" w:hAnsi="Times New Roman" w:cs="Times New Roman"/>
          <w:b/>
          <w:bCs/>
          <w:color w:val="333333"/>
          <w:sz w:val="24"/>
          <w:szCs w:val="24"/>
          <w:bdr w:val="none" w:sz="0" w:space="0" w:color="auto" w:frame="1"/>
        </w:rPr>
        <w:t>quite impressive</w:t>
      </w:r>
      <w:r w:rsidRPr="00D00C3B">
        <w:rPr>
          <w:rFonts w:ascii="Times New Roman" w:eastAsia="Times New Roman" w:hAnsi="Times New Roman" w:cs="Times New Roman"/>
          <w:color w:val="333333"/>
          <w:sz w:val="24"/>
          <w:szCs w:val="24"/>
          <w:bdr w:val="none" w:sz="0" w:space="0" w:color="auto" w:frame="1"/>
        </w:rPr>
        <w:t> as it makes the </w:t>
      </w:r>
      <w:r w:rsidRPr="00D00C3B">
        <w:rPr>
          <w:rFonts w:ascii="Times New Roman" w:eastAsia="Times New Roman" w:hAnsi="Times New Roman" w:cs="Times New Roman"/>
          <w:b/>
          <w:bCs/>
          <w:color w:val="333333"/>
          <w:sz w:val="24"/>
          <w:szCs w:val="24"/>
          <w:bdr w:val="none" w:sz="0" w:space="0" w:color="auto" w:frame="1"/>
        </w:rPr>
        <w:t>first impression on the examiner</w:t>
      </w:r>
      <w:r w:rsidRPr="00D00C3B">
        <w:rPr>
          <w:rFonts w:ascii="Times New Roman" w:eastAsia="Times New Roman" w:hAnsi="Times New Roman" w:cs="Times New Roman"/>
          <w:color w:val="333333"/>
          <w:sz w:val="24"/>
          <w:szCs w:val="24"/>
          <w:bdr w:val="none" w:sz="0" w:space="0" w:color="auto" w:frame="1"/>
        </w:rPr>
        <w:t>. It could potentially make or break your overall score!</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If there are </w:t>
      </w:r>
      <w:r w:rsidRPr="00D00C3B">
        <w:rPr>
          <w:rFonts w:ascii="Times New Roman" w:eastAsia="Times New Roman" w:hAnsi="Times New Roman" w:cs="Times New Roman"/>
          <w:b/>
          <w:bCs/>
          <w:color w:val="333333"/>
          <w:sz w:val="24"/>
          <w:szCs w:val="24"/>
          <w:bdr w:val="none" w:sz="0" w:space="0" w:color="auto" w:frame="1"/>
        </w:rPr>
        <w:t>multiple graphs</w:t>
      </w:r>
      <w:r w:rsidRPr="00D00C3B">
        <w:rPr>
          <w:rFonts w:ascii="Times New Roman" w:eastAsia="Times New Roman" w:hAnsi="Times New Roman" w:cs="Times New Roman"/>
          <w:color w:val="333333"/>
          <w:sz w:val="24"/>
          <w:szCs w:val="24"/>
          <w:bdr w:val="none" w:sz="0" w:space="0" w:color="auto" w:frame="1"/>
        </w:rPr>
        <w:t> and each one presents a different type of data, you can write which graph represents what type of data and </w:t>
      </w:r>
      <w:r w:rsidRPr="00D00C3B">
        <w:rPr>
          <w:rFonts w:ascii="Times New Roman" w:eastAsia="Times New Roman" w:hAnsi="Times New Roman" w:cs="Times New Roman"/>
          <w:b/>
          <w:bCs/>
          <w:color w:val="333333"/>
          <w:sz w:val="24"/>
          <w:szCs w:val="24"/>
          <w:bdr w:val="none" w:sz="0" w:space="0" w:color="auto" w:frame="1"/>
        </w:rPr>
        <w:t>use ‘while’ to show a connection</w:t>
      </w:r>
      <w:r w:rsidRPr="00D00C3B">
        <w:rPr>
          <w:rFonts w:ascii="Times New Roman" w:eastAsia="Times New Roman" w:hAnsi="Times New Roman" w:cs="Times New Roman"/>
          <w:color w:val="333333"/>
          <w:sz w:val="24"/>
          <w:szCs w:val="24"/>
          <w:bdr w:val="none" w:sz="0" w:space="0" w:color="auto" w:frame="1"/>
        </w:rPr>
        <w:t>.</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For example:</w:t>
      </w:r>
      <w:r w:rsidRPr="00D00C3B">
        <w:rPr>
          <w:rFonts w:ascii="Times New Roman" w:eastAsia="Times New Roman" w:hAnsi="Times New Roman" w:cs="Times New Roman"/>
          <w:color w:val="333333"/>
          <w:sz w:val="24"/>
          <w:szCs w:val="24"/>
          <w:bdr w:val="none" w:sz="0" w:space="0" w:color="auto" w:frame="1"/>
        </w:rPr>
        <w:t> The given bar graph shows the amount spent on fast food items in 2009 in the UK, while the pie chart presents a comparison of people’s ages who spent more on fast food.</w:t>
      </w:r>
      <w:r w:rsidRPr="00D00C3B">
        <w:rPr>
          <w:rFonts w:ascii="Times New Roman" w:eastAsia="Times New Roman" w:hAnsi="Times New Roman" w:cs="Times New Roman"/>
          <w:color w:val="333333"/>
          <w:sz w:val="24"/>
          <w:szCs w:val="24"/>
          <w:bdr w:val="none" w:sz="0" w:space="0" w:color="auto" w:frame="1"/>
        </w:rPr>
        <w:br/>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For </w:t>
      </w:r>
      <w:r w:rsidRPr="00D00C3B">
        <w:rPr>
          <w:rFonts w:ascii="Times New Roman" w:eastAsia="Times New Roman" w:hAnsi="Times New Roman" w:cs="Times New Roman"/>
          <w:b/>
          <w:bCs/>
          <w:color w:val="333333"/>
          <w:sz w:val="24"/>
          <w:szCs w:val="24"/>
          <w:bdr w:val="none" w:sz="0" w:space="0" w:color="auto" w:frame="1"/>
        </w:rPr>
        <w:t>multiple graphs and/ or table(s)</w:t>
      </w:r>
      <w:r w:rsidRPr="00D00C3B">
        <w:rPr>
          <w:rFonts w:ascii="Times New Roman" w:eastAsia="Times New Roman" w:hAnsi="Times New Roman" w:cs="Times New Roman"/>
          <w:color w:val="333333"/>
          <w:sz w:val="24"/>
          <w:szCs w:val="24"/>
          <w:bdr w:val="none" w:sz="0" w:space="0" w:color="auto" w:frame="1"/>
        </w:rPr>
        <w:t>, you can write what they present </w:t>
      </w:r>
      <w:r w:rsidRPr="00D00C3B">
        <w:rPr>
          <w:rFonts w:ascii="Times New Roman" w:eastAsia="Times New Roman" w:hAnsi="Times New Roman" w:cs="Times New Roman"/>
          <w:b/>
          <w:bCs/>
          <w:color w:val="333333"/>
          <w:sz w:val="24"/>
          <w:szCs w:val="24"/>
          <w:bdr w:val="none" w:sz="0" w:space="0" w:color="auto" w:frame="1"/>
        </w:rPr>
        <w:t>in combination</w:t>
      </w:r>
      <w:r w:rsidRPr="00D00C3B">
        <w:rPr>
          <w:rFonts w:ascii="Times New Roman" w:eastAsia="Times New Roman" w:hAnsi="Times New Roman" w:cs="Times New Roman"/>
          <w:color w:val="333333"/>
          <w:sz w:val="24"/>
          <w:szCs w:val="24"/>
          <w:bdr w:val="none" w:sz="0" w:space="0" w:color="auto" w:frame="1"/>
        </w:rPr>
        <w:t> instead of saying which each graph depicts.</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For example:</w:t>
      </w:r>
      <w:r w:rsidRPr="00D00C3B">
        <w:rPr>
          <w:rFonts w:ascii="Times New Roman" w:eastAsia="Times New Roman" w:hAnsi="Times New Roman" w:cs="Times New Roman"/>
          <w:color w:val="333333"/>
          <w:sz w:val="24"/>
          <w:szCs w:val="24"/>
          <w:bdr w:val="none" w:sz="0" w:space="0" w:color="auto" w:frame="1"/>
        </w:rPr>
        <w:t> The two pie charts and the column graph in combination provide a picture of the crime rate in Australia from 2005 to 2015 and the percentages of young offenders during this period.</w:t>
      </w:r>
    </w:p>
    <w:p w:rsidR="00D00C3B" w:rsidRP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Your </w:t>
      </w:r>
      <w:r w:rsidRPr="00D00C3B">
        <w:rPr>
          <w:rFonts w:ascii="Times New Roman" w:eastAsia="Times New Roman" w:hAnsi="Times New Roman" w:cs="Times New Roman"/>
          <w:b/>
          <w:bCs/>
          <w:color w:val="333333"/>
          <w:sz w:val="24"/>
          <w:szCs w:val="24"/>
          <w:bdr w:val="none" w:sz="0" w:space="0" w:color="auto" w:frame="1"/>
        </w:rPr>
        <w:t>introduction</w:t>
      </w:r>
      <w:r w:rsidRPr="00D00C3B">
        <w:rPr>
          <w:rFonts w:ascii="Times New Roman" w:eastAsia="Times New Roman" w:hAnsi="Times New Roman" w:cs="Times New Roman"/>
          <w:color w:val="333333"/>
          <w:sz w:val="24"/>
          <w:szCs w:val="24"/>
          <w:bdr w:val="none" w:sz="0" w:space="0" w:color="auto" w:frame="1"/>
        </w:rPr>
        <w:t> alone should be </w:t>
      </w:r>
      <w:r w:rsidRPr="00D00C3B">
        <w:rPr>
          <w:rFonts w:ascii="Times New Roman" w:eastAsia="Times New Roman" w:hAnsi="Times New Roman" w:cs="Times New Roman"/>
          <w:b/>
          <w:bCs/>
          <w:color w:val="333333"/>
          <w:sz w:val="24"/>
          <w:szCs w:val="24"/>
          <w:bdr w:val="none" w:sz="0" w:space="0" w:color="auto" w:frame="1"/>
        </w:rPr>
        <w:t>about 20 to 30 words</w:t>
      </w:r>
      <w:r w:rsidRPr="00D00C3B">
        <w:rPr>
          <w:rFonts w:ascii="Times New Roman" w:eastAsia="Times New Roman" w:hAnsi="Times New Roman" w:cs="Times New Roman"/>
          <w:color w:val="333333"/>
          <w:sz w:val="24"/>
          <w:szCs w:val="24"/>
          <w:bdr w:val="none" w:sz="0" w:space="0" w:color="auto" w:frame="1"/>
        </w:rPr>
        <w:t>.</w:t>
      </w:r>
    </w:p>
    <w:p w:rsidR="00D00C3B" w:rsidRDefault="00D00C3B" w:rsidP="00D00C3B">
      <w:pPr>
        <w:shd w:val="clear" w:color="auto" w:fill="FFFFFF"/>
        <w:spacing w:after="0" w:line="240" w:lineRule="auto"/>
        <w:textAlignment w:val="baseline"/>
        <w:outlineLvl w:val="1"/>
        <w:rPr>
          <w:rFonts w:ascii="Times New Roman" w:eastAsia="Times New Roman" w:hAnsi="Times New Roman" w:cs="Times New Roman"/>
          <w:b/>
          <w:bCs/>
          <w:color w:val="333333"/>
          <w:sz w:val="24"/>
          <w:szCs w:val="24"/>
          <w:bdr w:val="none" w:sz="0" w:space="0" w:color="auto" w:frame="1"/>
        </w:rPr>
      </w:pPr>
      <w:r w:rsidRPr="00D00C3B">
        <w:rPr>
          <w:rFonts w:ascii="Times New Roman" w:eastAsia="Times New Roman" w:hAnsi="Times New Roman" w:cs="Times New Roman"/>
          <w:b/>
          <w:bCs/>
          <w:color w:val="333333"/>
          <w:sz w:val="24"/>
          <w:szCs w:val="24"/>
          <w:bdr w:val="none" w:sz="0" w:space="0" w:color="auto" w:frame="1"/>
        </w:rPr>
        <w:t>General overview</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You can write your </w:t>
      </w:r>
      <w:r w:rsidRPr="00D00C3B">
        <w:rPr>
          <w:rFonts w:ascii="Times New Roman" w:eastAsia="Times New Roman" w:hAnsi="Times New Roman" w:cs="Times New Roman"/>
          <w:b/>
          <w:bCs/>
          <w:color w:val="333333"/>
          <w:sz w:val="24"/>
          <w:szCs w:val="24"/>
          <w:bdr w:val="none" w:sz="0" w:space="0" w:color="auto" w:frame="1"/>
        </w:rPr>
        <w:t xml:space="preserve">introduction (paraphrasing the question) and General overview in the same </w:t>
      </w:r>
      <w:proofErr w:type="gramStart"/>
      <w:r w:rsidRPr="00D00C3B">
        <w:rPr>
          <w:rFonts w:ascii="Times New Roman" w:eastAsia="Times New Roman" w:hAnsi="Times New Roman" w:cs="Times New Roman"/>
          <w:b/>
          <w:bCs/>
          <w:color w:val="333333"/>
          <w:sz w:val="24"/>
          <w:szCs w:val="24"/>
          <w:bdr w:val="none" w:sz="0" w:space="0" w:color="auto" w:frame="1"/>
        </w:rPr>
        <w:t>paragraph</w:t>
      </w:r>
      <w:r w:rsidRPr="00D00C3B">
        <w:rPr>
          <w:rFonts w:ascii="Times New Roman" w:eastAsia="Times New Roman" w:hAnsi="Times New Roman" w:cs="Times New Roman"/>
          <w:color w:val="333333"/>
          <w:sz w:val="24"/>
          <w:szCs w:val="24"/>
          <w:bdr w:val="none" w:sz="0" w:space="0" w:color="auto" w:frame="1"/>
        </w:rPr>
        <w:t>,</w:t>
      </w:r>
      <w:proofErr w:type="gramEnd"/>
      <w:r w:rsidRPr="00D00C3B">
        <w:rPr>
          <w:rFonts w:ascii="Times New Roman" w:eastAsia="Times New Roman" w:hAnsi="Times New Roman" w:cs="Times New Roman"/>
          <w:color w:val="333333"/>
          <w:sz w:val="24"/>
          <w:szCs w:val="24"/>
          <w:bdr w:val="none" w:sz="0" w:space="0" w:color="auto" w:frame="1"/>
        </w:rPr>
        <w:t xml:space="preserve"> or you can also write both in </w:t>
      </w:r>
      <w:r w:rsidRPr="00D00C3B">
        <w:rPr>
          <w:rFonts w:ascii="Times New Roman" w:eastAsia="Times New Roman" w:hAnsi="Times New Roman" w:cs="Times New Roman"/>
          <w:b/>
          <w:bCs/>
          <w:color w:val="333333"/>
          <w:sz w:val="24"/>
          <w:szCs w:val="24"/>
          <w:bdr w:val="none" w:sz="0" w:space="0" w:color="auto" w:frame="1"/>
        </w:rPr>
        <w:t>separate paragraphs</w:t>
      </w:r>
      <w:r w:rsidRPr="00D00C3B">
        <w:rPr>
          <w:rFonts w:ascii="Times New Roman" w:eastAsia="Times New Roman" w:hAnsi="Times New Roman" w:cs="Times New Roman"/>
          <w:color w:val="333333"/>
          <w:sz w:val="24"/>
          <w:szCs w:val="24"/>
          <w:bdr w:val="none" w:sz="0" w:space="0" w:color="auto" w:frame="1"/>
        </w:rPr>
        <w:t>. It doesn’t really matter which you chose, but you will have to</w:t>
      </w:r>
      <w:r w:rsidRPr="00D00C3B">
        <w:rPr>
          <w:rFonts w:ascii="Times New Roman" w:eastAsia="Times New Roman" w:hAnsi="Times New Roman" w:cs="Times New Roman"/>
          <w:b/>
          <w:bCs/>
          <w:color w:val="333333"/>
          <w:sz w:val="24"/>
          <w:szCs w:val="24"/>
          <w:bdr w:val="none" w:sz="0" w:space="0" w:color="auto" w:frame="1"/>
        </w:rPr>
        <w:t> write both!</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Never provide any data (give numbers, percentages or quantity) in your general overview</w:t>
      </w:r>
      <w:r w:rsidRPr="00D00C3B">
        <w:rPr>
          <w:rFonts w:ascii="Times New Roman" w:eastAsia="Times New Roman" w:hAnsi="Times New Roman" w:cs="Times New Roman"/>
          <w:color w:val="333333"/>
          <w:sz w:val="24"/>
          <w:szCs w:val="24"/>
          <w:bdr w:val="none" w:sz="0" w:space="0" w:color="auto" w:frame="1"/>
        </w:rPr>
        <w:t>. You only start discussing the data in detail in the in-depth part. So, you should give </w:t>
      </w:r>
      <w:r w:rsidRPr="00D00C3B">
        <w:rPr>
          <w:rFonts w:ascii="Times New Roman" w:eastAsia="Times New Roman" w:hAnsi="Times New Roman" w:cs="Times New Roman"/>
          <w:b/>
          <w:bCs/>
          <w:color w:val="333333"/>
          <w:sz w:val="24"/>
          <w:szCs w:val="24"/>
          <w:bdr w:val="none" w:sz="0" w:space="0" w:color="auto" w:frame="1"/>
        </w:rPr>
        <w:t>the most striking features</w:t>
      </w:r>
      <w:r w:rsidRPr="00D00C3B">
        <w:rPr>
          <w:rFonts w:ascii="Times New Roman" w:eastAsia="Times New Roman" w:hAnsi="Times New Roman" w:cs="Times New Roman"/>
          <w:color w:val="333333"/>
          <w:sz w:val="24"/>
          <w:szCs w:val="24"/>
          <w:bdr w:val="none" w:sz="0" w:space="0" w:color="auto" w:frame="1"/>
        </w:rPr>
        <w:t> of the graph that could be </w:t>
      </w:r>
      <w:r w:rsidRPr="00D00C3B">
        <w:rPr>
          <w:rFonts w:ascii="Times New Roman" w:eastAsia="Times New Roman" w:hAnsi="Times New Roman" w:cs="Times New Roman"/>
          <w:b/>
          <w:bCs/>
          <w:color w:val="333333"/>
          <w:sz w:val="24"/>
          <w:szCs w:val="24"/>
          <w:bdr w:val="none" w:sz="0" w:space="0" w:color="auto" w:frame="1"/>
        </w:rPr>
        <w:t>easily understood at a glance</w:t>
      </w:r>
      <w:r w:rsidRPr="00D00C3B">
        <w:rPr>
          <w:rFonts w:ascii="Times New Roman" w:eastAsia="Times New Roman" w:hAnsi="Times New Roman" w:cs="Times New Roman"/>
          <w:color w:val="333333"/>
          <w:sz w:val="24"/>
          <w:szCs w:val="24"/>
          <w:bdr w:val="none" w:sz="0" w:space="0" w:color="auto" w:frame="1"/>
        </w:rPr>
        <w:t>.</w:t>
      </w:r>
    </w:p>
    <w:p w:rsidR="00D00C3B" w:rsidRPr="00D00C3B" w:rsidRDefault="00D00C3B" w:rsidP="00D00C3B">
      <w:pPr>
        <w:numPr>
          <w:ilvl w:val="0"/>
          <w:numId w:val="1"/>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In your general overview do not write:</w:t>
      </w:r>
    </w:p>
    <w:p w:rsidR="00D00C3B" w:rsidRPr="00D00C3B" w:rsidRDefault="00D00C3B" w:rsidP="00D00C3B">
      <w:pPr>
        <w:numPr>
          <w:ilvl w:val="1"/>
          <w:numId w:val="1"/>
        </w:numPr>
        <w:shd w:val="clear" w:color="auto" w:fill="FFFFFF"/>
        <w:spacing w:after="0" w:line="240" w:lineRule="auto"/>
        <w:ind w:left="1080"/>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At first glance the graphs reveals that 70% of the male were employed in 2001, while 40 thousand women in this year had jobs</w:t>
      </w:r>
      <w:del w:id="0" w:author="Unknown">
        <w:r w:rsidRPr="00D00C3B">
          <w:rPr>
            <w:rFonts w:ascii="Times New Roman" w:eastAsia="Times New Roman" w:hAnsi="Times New Roman" w:cs="Times New Roman"/>
            <w:color w:val="333333"/>
            <w:sz w:val="24"/>
            <w:szCs w:val="24"/>
            <w:bdr w:val="none" w:sz="0" w:space="0" w:color="auto" w:frame="1"/>
          </w:rPr>
          <w:delText>.</w:delText>
        </w:r>
      </w:del>
    </w:p>
    <w:p w:rsidR="00D00C3B" w:rsidRPr="00D00C3B" w:rsidRDefault="00D00C3B" w:rsidP="00D00C3B">
      <w:pPr>
        <w:numPr>
          <w:ilvl w:val="0"/>
          <w:numId w:val="1"/>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Instead write:</w:t>
      </w:r>
    </w:p>
    <w:p w:rsidR="00D00C3B" w:rsidRPr="00D00C3B" w:rsidRDefault="00D00C3B" w:rsidP="00D00C3B">
      <w:pPr>
        <w:numPr>
          <w:ilvl w:val="1"/>
          <w:numId w:val="1"/>
        </w:numPr>
        <w:shd w:val="clear" w:color="auto" w:fill="FFFFFF"/>
        <w:spacing w:after="0" w:line="240" w:lineRule="auto"/>
        <w:ind w:left="1080"/>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 xml:space="preserve">At first glance the </w:t>
      </w:r>
      <w:proofErr w:type="gramStart"/>
      <w:r w:rsidRPr="00D00C3B">
        <w:rPr>
          <w:rFonts w:ascii="Times New Roman" w:eastAsia="Times New Roman" w:hAnsi="Times New Roman" w:cs="Times New Roman"/>
          <w:color w:val="333333"/>
          <w:sz w:val="24"/>
          <w:szCs w:val="24"/>
          <w:bdr w:val="none" w:sz="0" w:space="0" w:color="auto" w:frame="1"/>
        </w:rPr>
        <w:t>graphs reveals</w:t>
      </w:r>
      <w:proofErr w:type="gramEnd"/>
      <w:r w:rsidRPr="00D00C3B">
        <w:rPr>
          <w:rFonts w:ascii="Times New Roman" w:eastAsia="Times New Roman" w:hAnsi="Times New Roman" w:cs="Times New Roman"/>
          <w:color w:val="333333"/>
          <w:sz w:val="24"/>
          <w:szCs w:val="24"/>
          <w:bdr w:val="none" w:sz="0" w:space="0" w:color="auto" w:frame="1"/>
        </w:rPr>
        <w:t xml:space="preserve"> that more men were employed than their female counterparts in 2001 and that almost two-third of the females were jobless in the same year.</w:t>
      </w:r>
    </w:p>
    <w:p w:rsidR="00D00C3B" w:rsidRP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Your Introduction (paraphrasing the question + general overview)</w:t>
      </w:r>
      <w:r w:rsidRPr="00D00C3B">
        <w:rPr>
          <w:rFonts w:ascii="Times New Roman" w:eastAsia="Times New Roman" w:hAnsi="Times New Roman" w:cs="Times New Roman"/>
          <w:color w:val="333333"/>
          <w:sz w:val="24"/>
          <w:szCs w:val="24"/>
          <w:bdr w:val="none" w:sz="0" w:space="0" w:color="auto" w:frame="1"/>
        </w:rPr>
        <w:t> should have a word count of </w:t>
      </w:r>
      <w:r w:rsidRPr="00D00C3B">
        <w:rPr>
          <w:rFonts w:ascii="Times New Roman" w:eastAsia="Times New Roman" w:hAnsi="Times New Roman" w:cs="Times New Roman"/>
          <w:b/>
          <w:bCs/>
          <w:color w:val="333333"/>
          <w:sz w:val="24"/>
          <w:szCs w:val="24"/>
          <w:bdr w:val="none" w:sz="0" w:space="0" w:color="auto" w:frame="1"/>
        </w:rPr>
        <w:t>about 75 – 80 words.</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In-depth analysis</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Your in-depth analysis is the next part of your writing and </w:t>
      </w:r>
      <w:r w:rsidRPr="00D00C3B">
        <w:rPr>
          <w:rFonts w:ascii="Times New Roman" w:eastAsia="Times New Roman" w:hAnsi="Times New Roman" w:cs="Times New Roman"/>
          <w:b/>
          <w:bCs/>
          <w:color w:val="333333"/>
          <w:sz w:val="24"/>
          <w:szCs w:val="24"/>
          <w:bdr w:val="none" w:sz="0" w:space="0" w:color="auto" w:frame="1"/>
        </w:rPr>
        <w:t>the biggest chunk of the task</w:t>
      </w:r>
      <w:r w:rsidRPr="00D00C3B">
        <w:rPr>
          <w:rFonts w:ascii="Times New Roman" w:eastAsia="Times New Roman" w:hAnsi="Times New Roman" w:cs="Times New Roman"/>
          <w:color w:val="333333"/>
          <w:sz w:val="24"/>
          <w:szCs w:val="24"/>
          <w:bdr w:val="none" w:sz="0" w:space="0" w:color="auto" w:frame="1"/>
        </w:rPr>
        <w:t>. So, it should have </w:t>
      </w:r>
      <w:r w:rsidRPr="00D00C3B">
        <w:rPr>
          <w:rFonts w:ascii="Times New Roman" w:eastAsia="Times New Roman" w:hAnsi="Times New Roman" w:cs="Times New Roman"/>
          <w:b/>
          <w:bCs/>
          <w:color w:val="333333"/>
          <w:sz w:val="24"/>
          <w:szCs w:val="24"/>
          <w:bdr w:val="none" w:sz="0" w:space="0" w:color="auto" w:frame="1"/>
        </w:rPr>
        <w:t>about 75-80 words.</w:t>
      </w:r>
      <w:r w:rsidRPr="00D00C3B">
        <w:rPr>
          <w:rFonts w:ascii="Times New Roman" w:eastAsia="Times New Roman" w:hAnsi="Times New Roman" w:cs="Times New Roman"/>
          <w:color w:val="333333"/>
          <w:sz w:val="24"/>
          <w:szCs w:val="24"/>
          <w:bdr w:val="none" w:sz="0" w:space="0" w:color="auto" w:frame="1"/>
        </w:rPr>
        <w:t> Combined with the 75-80 words of your introduction and General overview you have your 150 to 160 words. This means you have covered the 150 word count.</w:t>
      </w:r>
    </w:p>
    <w:p w:rsidR="00D00C3B" w:rsidRDefault="00D00C3B" w:rsidP="00D00C3B">
      <w:pPr>
        <w:shd w:val="clear" w:color="auto" w:fill="FFFFFF"/>
        <w:spacing w:line="240" w:lineRule="auto"/>
        <w:textAlignment w:val="baseline"/>
        <w:rPr>
          <w:rFonts w:ascii="Times New Roman" w:eastAsia="Times New Roman" w:hAnsi="Times New Roman" w:cs="Times New Roman"/>
          <w:b/>
          <w:bCs/>
          <w:color w:val="333333"/>
          <w:sz w:val="24"/>
          <w:szCs w:val="24"/>
          <w:bdr w:val="none" w:sz="0" w:space="0" w:color="auto" w:frame="1"/>
        </w:rPr>
      </w:pPr>
      <w:r w:rsidRPr="00D00C3B">
        <w:rPr>
          <w:rFonts w:ascii="Times New Roman" w:eastAsia="Times New Roman" w:hAnsi="Times New Roman" w:cs="Times New Roman"/>
          <w:color w:val="333333"/>
          <w:sz w:val="24"/>
          <w:szCs w:val="24"/>
          <w:bdr w:val="none" w:sz="0" w:space="0" w:color="auto" w:frame="1"/>
        </w:rPr>
        <w:t>Depending on the question, you can either</w:t>
      </w:r>
      <w:r w:rsidRPr="00D00C3B">
        <w:rPr>
          <w:rFonts w:ascii="Times New Roman" w:eastAsia="Times New Roman" w:hAnsi="Times New Roman" w:cs="Times New Roman"/>
          <w:b/>
          <w:bCs/>
          <w:color w:val="333333"/>
          <w:sz w:val="24"/>
          <w:szCs w:val="24"/>
          <w:bdr w:val="none" w:sz="0" w:space="0" w:color="auto" w:frame="1"/>
        </w:rPr>
        <w:t> use 1 or 2 paragraphs</w:t>
      </w:r>
      <w:r w:rsidRPr="00D00C3B">
        <w:rPr>
          <w:rFonts w:ascii="Times New Roman" w:eastAsia="Times New Roman" w:hAnsi="Times New Roman" w:cs="Times New Roman"/>
          <w:color w:val="333333"/>
          <w:sz w:val="24"/>
          <w:szCs w:val="24"/>
          <w:bdr w:val="none" w:sz="0" w:space="0" w:color="auto" w:frame="1"/>
        </w:rPr>
        <w:t> for the body of the in-depth analysis. Just remember to</w:t>
      </w:r>
      <w:r w:rsidRPr="00D00C3B">
        <w:rPr>
          <w:rFonts w:ascii="Times New Roman" w:eastAsia="Times New Roman" w:hAnsi="Times New Roman" w:cs="Times New Roman"/>
          <w:b/>
          <w:bCs/>
          <w:color w:val="333333"/>
          <w:sz w:val="24"/>
          <w:szCs w:val="24"/>
          <w:bdr w:val="none" w:sz="0" w:space="0" w:color="auto" w:frame="1"/>
        </w:rPr>
        <w:t> group things together logically.</w:t>
      </w:r>
    </w:p>
    <w:p w:rsidR="00D00C3B" w:rsidRDefault="00D00C3B" w:rsidP="00D00C3B">
      <w:pPr>
        <w:shd w:val="clear" w:color="auto" w:fill="FFFFFF"/>
        <w:spacing w:line="240" w:lineRule="auto"/>
        <w:textAlignment w:val="baseline"/>
        <w:rPr>
          <w:rFonts w:ascii="Times New Roman" w:eastAsia="Times New Roman" w:hAnsi="Times New Roman" w:cs="Times New Roman"/>
          <w:b/>
          <w:bCs/>
          <w:color w:val="333333"/>
          <w:sz w:val="24"/>
          <w:szCs w:val="24"/>
          <w:bdr w:val="none" w:sz="0" w:space="0" w:color="auto" w:frame="1"/>
        </w:rPr>
      </w:pPr>
    </w:p>
    <w:p w:rsidR="00D00C3B" w:rsidRP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p>
    <w:p w:rsidR="00D00C3B" w:rsidRDefault="00D00C3B" w:rsidP="00D00C3B">
      <w:pPr>
        <w:shd w:val="clear" w:color="auto" w:fill="FFFFFF"/>
        <w:spacing w:after="0" w:line="240" w:lineRule="auto"/>
        <w:textAlignment w:val="baseline"/>
        <w:outlineLvl w:val="1"/>
        <w:rPr>
          <w:rFonts w:ascii="Times New Roman" w:eastAsia="Times New Roman" w:hAnsi="Times New Roman" w:cs="Times New Roman"/>
          <w:b/>
          <w:bCs/>
          <w:color w:val="333333"/>
          <w:sz w:val="24"/>
          <w:szCs w:val="24"/>
          <w:bdr w:val="none" w:sz="0" w:space="0" w:color="auto" w:frame="1"/>
        </w:rPr>
      </w:pPr>
      <w:r w:rsidRPr="00D00C3B">
        <w:rPr>
          <w:rFonts w:ascii="Times New Roman" w:eastAsia="Times New Roman" w:hAnsi="Times New Roman" w:cs="Times New Roman"/>
          <w:b/>
          <w:bCs/>
          <w:color w:val="333333"/>
          <w:sz w:val="24"/>
          <w:szCs w:val="24"/>
          <w:bdr w:val="none" w:sz="0" w:space="0" w:color="auto" w:frame="1"/>
        </w:rPr>
        <w:lastRenderedPageBreak/>
        <w:t>Conclusion</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p>
    <w:p w:rsidR="00D00C3B" w:rsidRDefault="00D00C3B" w:rsidP="00D00C3B">
      <w:pPr>
        <w:shd w:val="clear" w:color="auto" w:fill="FFFFFF"/>
        <w:spacing w:line="240" w:lineRule="auto"/>
        <w:textAlignment w:val="baseline"/>
        <w:rPr>
          <w:rFonts w:ascii="Times New Roman" w:eastAsia="Times New Roman" w:hAnsi="Times New Roman" w:cs="Times New Roman"/>
          <w:color w:val="333333"/>
          <w:sz w:val="24"/>
          <w:szCs w:val="24"/>
          <w:bdr w:val="none" w:sz="0" w:space="0" w:color="auto" w:frame="1"/>
        </w:rPr>
      </w:pPr>
      <w:r w:rsidRPr="00D00C3B">
        <w:rPr>
          <w:rFonts w:ascii="Times New Roman" w:eastAsia="Times New Roman" w:hAnsi="Times New Roman" w:cs="Times New Roman"/>
          <w:color w:val="333333"/>
          <w:sz w:val="24"/>
          <w:szCs w:val="24"/>
          <w:bdr w:val="none" w:sz="0" w:space="0" w:color="auto" w:frame="1"/>
        </w:rPr>
        <w:t>There is </w:t>
      </w:r>
      <w:r w:rsidRPr="00D00C3B">
        <w:rPr>
          <w:rFonts w:ascii="Times New Roman" w:eastAsia="Times New Roman" w:hAnsi="Times New Roman" w:cs="Times New Roman"/>
          <w:b/>
          <w:bCs/>
          <w:color w:val="333333"/>
          <w:sz w:val="24"/>
          <w:szCs w:val="24"/>
          <w:bdr w:val="none" w:sz="0" w:space="0" w:color="auto" w:frame="1"/>
        </w:rPr>
        <w:t>no need to write a conclusion</w:t>
      </w:r>
      <w:r w:rsidRPr="00D00C3B">
        <w:rPr>
          <w:rFonts w:ascii="Times New Roman" w:eastAsia="Times New Roman" w:hAnsi="Times New Roman" w:cs="Times New Roman"/>
          <w:color w:val="333333"/>
          <w:sz w:val="24"/>
          <w:szCs w:val="24"/>
          <w:bdr w:val="none" w:sz="0" w:space="0" w:color="auto" w:frame="1"/>
        </w:rPr>
        <w:t> for Academic IELTS writing task 1. So, </w:t>
      </w:r>
      <w:r w:rsidRPr="00D00C3B">
        <w:rPr>
          <w:rFonts w:ascii="Times New Roman" w:eastAsia="Times New Roman" w:hAnsi="Times New Roman" w:cs="Times New Roman"/>
          <w:b/>
          <w:bCs/>
          <w:color w:val="333333"/>
          <w:sz w:val="24"/>
          <w:szCs w:val="24"/>
          <w:bdr w:val="none" w:sz="0" w:space="0" w:color="auto" w:frame="1"/>
        </w:rPr>
        <w:t>don’t waste your time</w:t>
      </w:r>
      <w:r w:rsidRPr="00D00C3B">
        <w:rPr>
          <w:rFonts w:ascii="Times New Roman" w:eastAsia="Times New Roman" w:hAnsi="Times New Roman" w:cs="Times New Roman"/>
          <w:color w:val="333333"/>
          <w:sz w:val="24"/>
          <w:szCs w:val="24"/>
          <w:bdr w:val="none" w:sz="0" w:space="0" w:color="auto" w:frame="1"/>
        </w:rPr>
        <w:t> writing one, </w:t>
      </w:r>
      <w:r w:rsidRPr="00D00C3B">
        <w:rPr>
          <w:rFonts w:ascii="Times New Roman" w:eastAsia="Times New Roman" w:hAnsi="Times New Roman" w:cs="Times New Roman"/>
          <w:b/>
          <w:bCs/>
          <w:color w:val="333333"/>
          <w:sz w:val="24"/>
          <w:szCs w:val="24"/>
          <w:bdr w:val="none" w:sz="0" w:space="0" w:color="auto" w:frame="1"/>
        </w:rPr>
        <w:t>focus on your general overview and in-depth analysis</w:t>
      </w:r>
      <w:r w:rsidRPr="00D00C3B">
        <w:rPr>
          <w:rFonts w:ascii="Times New Roman" w:eastAsia="Times New Roman" w:hAnsi="Times New Roman" w:cs="Times New Roman"/>
          <w:color w:val="333333"/>
          <w:sz w:val="24"/>
          <w:szCs w:val="24"/>
          <w:bdr w:val="none" w:sz="0" w:space="0" w:color="auto" w:frame="1"/>
        </w:rPr>
        <w:t>, that’s where you score your points.</w:t>
      </w:r>
    </w:p>
    <w:p w:rsidR="00D00C3B" w:rsidRP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p>
    <w:p w:rsidR="00D00C3B" w:rsidRDefault="00D00C3B" w:rsidP="00D00C3B">
      <w:pPr>
        <w:shd w:val="clear" w:color="auto" w:fill="FFFFFF"/>
        <w:spacing w:after="0" w:line="240" w:lineRule="auto"/>
        <w:textAlignment w:val="baseline"/>
        <w:outlineLvl w:val="1"/>
        <w:rPr>
          <w:rFonts w:ascii="Times New Roman" w:eastAsia="Times New Roman" w:hAnsi="Times New Roman" w:cs="Times New Roman"/>
          <w:b/>
          <w:bCs/>
          <w:color w:val="333333"/>
          <w:sz w:val="24"/>
          <w:szCs w:val="24"/>
          <w:bdr w:val="none" w:sz="0" w:space="0" w:color="auto" w:frame="1"/>
        </w:rPr>
      </w:pPr>
      <w:r w:rsidRPr="00D00C3B">
        <w:rPr>
          <w:rFonts w:ascii="Times New Roman" w:eastAsia="Times New Roman" w:hAnsi="Times New Roman" w:cs="Times New Roman"/>
          <w:b/>
          <w:bCs/>
          <w:color w:val="333333"/>
          <w:sz w:val="24"/>
          <w:szCs w:val="24"/>
          <w:bdr w:val="none" w:sz="0" w:space="0" w:color="auto" w:frame="1"/>
        </w:rPr>
        <w:t>General tips</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 xml:space="preserve">Take time to </w:t>
      </w:r>
      <w:proofErr w:type="spellStart"/>
      <w:r w:rsidRPr="00D00C3B">
        <w:rPr>
          <w:rFonts w:ascii="Times New Roman" w:eastAsia="Times New Roman" w:hAnsi="Times New Roman" w:cs="Times New Roman"/>
          <w:b/>
          <w:bCs/>
          <w:color w:val="333333"/>
          <w:sz w:val="24"/>
          <w:szCs w:val="24"/>
          <w:bdr w:val="none" w:sz="0" w:space="0" w:color="auto" w:frame="1"/>
        </w:rPr>
        <w:t>analyse</w:t>
      </w:r>
      <w:proofErr w:type="spellEnd"/>
      <w:r w:rsidRPr="00D00C3B">
        <w:rPr>
          <w:rFonts w:ascii="Times New Roman" w:eastAsia="Times New Roman" w:hAnsi="Times New Roman" w:cs="Times New Roman"/>
          <w:b/>
          <w:bCs/>
          <w:color w:val="333333"/>
          <w:sz w:val="24"/>
          <w:szCs w:val="24"/>
          <w:bdr w:val="none" w:sz="0" w:space="0" w:color="auto" w:frame="1"/>
        </w:rPr>
        <w:t xml:space="preserve"> and plan your writing</w:t>
      </w:r>
      <w:r w:rsidRPr="00D00C3B">
        <w:rPr>
          <w:rFonts w:ascii="Times New Roman" w:eastAsia="Times New Roman" w:hAnsi="Times New Roman" w:cs="Times New Roman"/>
          <w:color w:val="333333"/>
          <w:sz w:val="24"/>
          <w:szCs w:val="24"/>
          <w:bdr w:val="none" w:sz="0" w:space="0" w:color="auto" w:frame="1"/>
        </w:rPr>
        <w:t>, these are essential parts of any writing. It makes sure you know what you are writing about and it </w:t>
      </w:r>
      <w:r w:rsidRPr="00D00C3B">
        <w:rPr>
          <w:rFonts w:ascii="Times New Roman" w:eastAsia="Times New Roman" w:hAnsi="Times New Roman" w:cs="Times New Roman"/>
          <w:b/>
          <w:bCs/>
          <w:color w:val="333333"/>
          <w:sz w:val="24"/>
          <w:szCs w:val="24"/>
          <w:bdr w:val="none" w:sz="0" w:space="0" w:color="auto" w:frame="1"/>
        </w:rPr>
        <w:t>saves time when you are writing</w:t>
      </w:r>
      <w:r w:rsidRPr="00D00C3B">
        <w:rPr>
          <w:rFonts w:ascii="Times New Roman" w:eastAsia="Times New Roman" w:hAnsi="Times New Roman" w:cs="Times New Roman"/>
          <w:color w:val="333333"/>
          <w:sz w:val="24"/>
          <w:szCs w:val="24"/>
          <w:bdr w:val="none" w:sz="0" w:space="0" w:color="auto" w:frame="1"/>
        </w:rPr>
        <w:t>.</w:t>
      </w:r>
    </w:p>
    <w:p w:rsidR="00D00C3B" w:rsidRP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Write in pencil,</w:t>
      </w:r>
      <w:r w:rsidRPr="00D00C3B">
        <w:rPr>
          <w:rFonts w:ascii="Times New Roman" w:eastAsia="Times New Roman" w:hAnsi="Times New Roman" w:cs="Times New Roman"/>
          <w:color w:val="333333"/>
          <w:sz w:val="24"/>
          <w:szCs w:val="24"/>
          <w:bdr w:val="none" w:sz="0" w:space="0" w:color="auto" w:frame="1"/>
        </w:rPr>
        <w:t> that way you can </w:t>
      </w:r>
      <w:r w:rsidRPr="00D00C3B">
        <w:rPr>
          <w:rFonts w:ascii="Times New Roman" w:eastAsia="Times New Roman" w:hAnsi="Times New Roman" w:cs="Times New Roman"/>
          <w:b/>
          <w:bCs/>
          <w:color w:val="333333"/>
          <w:sz w:val="24"/>
          <w:szCs w:val="24"/>
          <w:bdr w:val="none" w:sz="0" w:space="0" w:color="auto" w:frame="1"/>
        </w:rPr>
        <w:t>easily correct your mistakes</w:t>
      </w:r>
      <w:r w:rsidRPr="00D00C3B">
        <w:rPr>
          <w:rFonts w:ascii="Times New Roman" w:eastAsia="Times New Roman" w:hAnsi="Times New Roman" w:cs="Times New Roman"/>
          <w:color w:val="333333"/>
          <w:sz w:val="24"/>
          <w:szCs w:val="24"/>
          <w:bdr w:val="none" w:sz="0" w:space="0" w:color="auto" w:frame="1"/>
        </w:rPr>
        <w:t> in the final 2 minutes, as well as </w:t>
      </w:r>
      <w:r w:rsidRPr="00D00C3B">
        <w:rPr>
          <w:rFonts w:ascii="Times New Roman" w:eastAsia="Times New Roman" w:hAnsi="Times New Roman" w:cs="Times New Roman"/>
          <w:b/>
          <w:bCs/>
          <w:color w:val="333333"/>
          <w:sz w:val="24"/>
          <w:szCs w:val="24"/>
          <w:bdr w:val="none" w:sz="0" w:space="0" w:color="auto" w:frame="1"/>
        </w:rPr>
        <w:t>replace words by synonyms</w:t>
      </w:r>
      <w:r w:rsidRPr="00D00C3B">
        <w:rPr>
          <w:rFonts w:ascii="Times New Roman" w:eastAsia="Times New Roman" w:hAnsi="Times New Roman" w:cs="Times New Roman"/>
          <w:color w:val="333333"/>
          <w:sz w:val="24"/>
          <w:szCs w:val="24"/>
          <w:bdr w:val="none" w:sz="0" w:space="0" w:color="auto" w:frame="1"/>
        </w:rPr>
        <w:t> if you are using the same words too often.</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How to score well on </w:t>
      </w:r>
      <w:hyperlink r:id="rId6" w:history="1">
        <w:r w:rsidRPr="00D00C3B">
          <w:rPr>
            <w:rFonts w:ascii="Times New Roman" w:eastAsia="Times New Roman" w:hAnsi="Times New Roman" w:cs="Times New Roman"/>
            <w:b/>
            <w:bCs/>
            <w:color w:val="33CCCC"/>
            <w:sz w:val="24"/>
            <w:szCs w:val="24"/>
            <w:bdr w:val="none" w:sz="0" w:space="0" w:color="auto" w:frame="1"/>
          </w:rPr>
          <w:t>task achievement</w:t>
        </w:r>
      </w:hyperlink>
      <w:r w:rsidRPr="00D00C3B">
        <w:rPr>
          <w:rFonts w:ascii="Times New Roman" w:eastAsia="Times New Roman" w:hAnsi="Times New Roman" w:cs="Times New Roman"/>
          <w:b/>
          <w:bCs/>
          <w:color w:val="333333"/>
          <w:sz w:val="24"/>
          <w:szCs w:val="24"/>
          <w:bdr w:val="none" w:sz="0" w:space="0" w:color="auto" w:frame="1"/>
        </w:rPr>
        <w:t>  </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You need to:</w:t>
      </w:r>
    </w:p>
    <w:p w:rsidR="00D00C3B" w:rsidRPr="00D00C3B" w:rsidRDefault="00D00C3B" w:rsidP="00D00C3B">
      <w:pPr>
        <w:numPr>
          <w:ilvl w:val="0"/>
          <w:numId w:val="2"/>
        </w:numPr>
        <w:shd w:val="clear" w:color="auto" w:fill="FFFFFF"/>
        <w:spacing w:after="0" w:line="240" w:lineRule="auto"/>
        <w:textAlignment w:val="baseline"/>
        <w:rPr>
          <w:rFonts w:ascii="Times New Roman" w:eastAsia="Times New Roman" w:hAnsi="Times New Roman" w:cs="Times New Roman"/>
          <w:color w:val="3A3A3A"/>
          <w:sz w:val="24"/>
          <w:szCs w:val="24"/>
        </w:rPr>
      </w:pPr>
      <w:proofErr w:type="spellStart"/>
      <w:r w:rsidRPr="00D00C3B">
        <w:rPr>
          <w:rFonts w:ascii="Times New Roman" w:eastAsia="Times New Roman" w:hAnsi="Times New Roman" w:cs="Times New Roman"/>
          <w:b/>
          <w:bCs/>
          <w:color w:val="333333"/>
          <w:sz w:val="24"/>
          <w:szCs w:val="24"/>
          <w:bdr w:val="none" w:sz="0" w:space="0" w:color="auto" w:frame="1"/>
        </w:rPr>
        <w:t>Analyse</w:t>
      </w:r>
      <w:proofErr w:type="spellEnd"/>
      <w:r w:rsidRPr="00D00C3B">
        <w:rPr>
          <w:rFonts w:ascii="Times New Roman" w:eastAsia="Times New Roman" w:hAnsi="Times New Roman" w:cs="Times New Roman"/>
          <w:b/>
          <w:bCs/>
          <w:color w:val="333333"/>
          <w:sz w:val="24"/>
          <w:szCs w:val="24"/>
          <w:bdr w:val="none" w:sz="0" w:space="0" w:color="auto" w:frame="1"/>
        </w:rPr>
        <w:t xml:space="preserve"> the graph(s) well</w:t>
      </w:r>
      <w:r w:rsidRPr="00D00C3B">
        <w:rPr>
          <w:rFonts w:ascii="Times New Roman" w:eastAsia="Times New Roman" w:hAnsi="Times New Roman" w:cs="Times New Roman"/>
          <w:color w:val="333333"/>
          <w:sz w:val="24"/>
          <w:szCs w:val="24"/>
          <w:bdr w:val="none" w:sz="0" w:space="0" w:color="auto" w:frame="1"/>
        </w:rPr>
        <w:t> and write about</w:t>
      </w:r>
      <w:r w:rsidRPr="00D00C3B">
        <w:rPr>
          <w:rFonts w:ascii="Times New Roman" w:eastAsia="Times New Roman" w:hAnsi="Times New Roman" w:cs="Times New Roman"/>
          <w:b/>
          <w:bCs/>
          <w:color w:val="333333"/>
          <w:sz w:val="24"/>
          <w:szCs w:val="24"/>
          <w:bdr w:val="none" w:sz="0" w:space="0" w:color="auto" w:frame="1"/>
        </w:rPr>
        <w:t> the most noticeable things</w:t>
      </w:r>
      <w:r w:rsidRPr="00D00C3B">
        <w:rPr>
          <w:rFonts w:ascii="Times New Roman" w:eastAsia="Times New Roman" w:hAnsi="Times New Roman" w:cs="Times New Roman"/>
          <w:color w:val="333333"/>
          <w:sz w:val="24"/>
          <w:szCs w:val="24"/>
          <w:bdr w:val="none" w:sz="0" w:space="0" w:color="auto" w:frame="1"/>
        </w:rPr>
        <w:t>. Do not write about everything you see, you only have 150 words. Only the things that are </w:t>
      </w:r>
      <w:r w:rsidRPr="00D00C3B">
        <w:rPr>
          <w:rFonts w:ascii="Times New Roman" w:eastAsia="Times New Roman" w:hAnsi="Times New Roman" w:cs="Times New Roman"/>
          <w:b/>
          <w:bCs/>
          <w:color w:val="333333"/>
          <w:sz w:val="24"/>
          <w:szCs w:val="24"/>
          <w:bdr w:val="none" w:sz="0" w:space="0" w:color="auto" w:frame="1"/>
        </w:rPr>
        <w:t>very clear at first glance</w:t>
      </w:r>
      <w:r w:rsidRPr="00D00C3B">
        <w:rPr>
          <w:rFonts w:ascii="Times New Roman" w:eastAsia="Times New Roman" w:hAnsi="Times New Roman" w:cs="Times New Roman"/>
          <w:color w:val="333333"/>
          <w:sz w:val="24"/>
          <w:szCs w:val="24"/>
          <w:bdr w:val="none" w:sz="0" w:space="0" w:color="auto" w:frame="1"/>
        </w:rPr>
        <w:t>. You just have </w:t>
      </w:r>
      <w:r w:rsidRPr="00D00C3B">
        <w:rPr>
          <w:rFonts w:ascii="Times New Roman" w:eastAsia="Times New Roman" w:hAnsi="Times New Roman" w:cs="Times New Roman"/>
          <w:b/>
          <w:bCs/>
          <w:color w:val="333333"/>
          <w:sz w:val="24"/>
          <w:szCs w:val="24"/>
          <w:bdr w:val="none" w:sz="0" w:space="0" w:color="auto" w:frame="1"/>
        </w:rPr>
        <w:t xml:space="preserve">a minute or 2 to </w:t>
      </w:r>
      <w:proofErr w:type="spellStart"/>
      <w:r w:rsidRPr="00D00C3B">
        <w:rPr>
          <w:rFonts w:ascii="Times New Roman" w:eastAsia="Times New Roman" w:hAnsi="Times New Roman" w:cs="Times New Roman"/>
          <w:b/>
          <w:bCs/>
          <w:color w:val="333333"/>
          <w:sz w:val="24"/>
          <w:szCs w:val="24"/>
          <w:bdr w:val="none" w:sz="0" w:space="0" w:color="auto" w:frame="1"/>
        </w:rPr>
        <w:t>analyse</w:t>
      </w:r>
      <w:proofErr w:type="spellEnd"/>
      <w:r w:rsidRPr="00D00C3B">
        <w:rPr>
          <w:rFonts w:ascii="Times New Roman" w:eastAsia="Times New Roman" w:hAnsi="Times New Roman" w:cs="Times New Roman"/>
          <w:b/>
          <w:bCs/>
          <w:color w:val="333333"/>
          <w:sz w:val="24"/>
          <w:szCs w:val="24"/>
          <w:bdr w:val="none" w:sz="0" w:space="0" w:color="auto" w:frame="1"/>
        </w:rPr>
        <w:t xml:space="preserve"> the graph</w:t>
      </w:r>
      <w:r w:rsidRPr="00D00C3B">
        <w:rPr>
          <w:rFonts w:ascii="Times New Roman" w:eastAsia="Times New Roman" w:hAnsi="Times New Roman" w:cs="Times New Roman"/>
          <w:color w:val="333333"/>
          <w:sz w:val="24"/>
          <w:szCs w:val="24"/>
          <w:bdr w:val="none" w:sz="0" w:space="0" w:color="auto" w:frame="1"/>
        </w:rPr>
        <w:t> and then start writing about it.</w:t>
      </w:r>
    </w:p>
    <w:p w:rsidR="00D00C3B" w:rsidRPr="00D00C3B" w:rsidRDefault="00D00C3B" w:rsidP="00D00C3B">
      <w:pPr>
        <w:numPr>
          <w:ilvl w:val="0"/>
          <w:numId w:val="2"/>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Compare the data</w:t>
      </w:r>
      <w:r w:rsidRPr="00D00C3B">
        <w:rPr>
          <w:rFonts w:ascii="Times New Roman" w:eastAsia="Times New Roman" w:hAnsi="Times New Roman" w:cs="Times New Roman"/>
          <w:color w:val="333333"/>
          <w:sz w:val="24"/>
          <w:szCs w:val="24"/>
          <w:bdr w:val="none" w:sz="0" w:space="0" w:color="auto" w:frame="1"/>
        </w:rPr>
        <w:t>, not just list it. </w:t>
      </w:r>
      <w:del w:id="1" w:author="Unknown">
        <w:r w:rsidRPr="00D00C3B">
          <w:rPr>
            <w:rFonts w:ascii="Times New Roman" w:eastAsia="Times New Roman" w:hAnsi="Times New Roman" w:cs="Times New Roman"/>
            <w:color w:val="333333"/>
            <w:sz w:val="24"/>
            <w:szCs w:val="24"/>
            <w:bdr w:val="none" w:sz="0" w:space="0" w:color="auto" w:frame="1"/>
          </w:rPr>
          <w:delText>Do not write:  25% watching TV, 35 % surfing the net.</w:delText>
        </w:r>
      </w:del>
      <w:r w:rsidRPr="00D00C3B">
        <w:rPr>
          <w:rFonts w:ascii="Times New Roman" w:eastAsia="Times New Roman" w:hAnsi="Times New Roman" w:cs="Times New Roman"/>
          <w:color w:val="333333"/>
          <w:sz w:val="24"/>
          <w:szCs w:val="24"/>
          <w:bdr w:val="none" w:sz="0" w:space="0" w:color="auto" w:frame="1"/>
        </w:rPr>
        <w:t> Write: there are more people surfing the net (35%) than watching TV (25%).</w:t>
      </w:r>
    </w:p>
    <w:p w:rsidR="00D00C3B" w:rsidRPr="00D00C3B" w:rsidRDefault="00D00C3B" w:rsidP="00D00C3B">
      <w:pPr>
        <w:numPr>
          <w:ilvl w:val="0"/>
          <w:numId w:val="2"/>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Provide a general overview without data</w:t>
      </w:r>
      <w:r w:rsidRPr="00D00C3B">
        <w:rPr>
          <w:rFonts w:ascii="Times New Roman" w:eastAsia="Times New Roman" w:hAnsi="Times New Roman" w:cs="Times New Roman"/>
          <w:color w:val="333333"/>
          <w:sz w:val="24"/>
          <w:szCs w:val="24"/>
          <w:bdr w:val="none" w:sz="0" w:space="0" w:color="auto" w:frame="1"/>
        </w:rPr>
        <w:t>: this is the part after your introduction where you just write approximately 2 sentences about the most noticeable data, without using numbers.</w:t>
      </w:r>
    </w:p>
    <w:p w:rsidR="00D00C3B" w:rsidRPr="00D00C3B" w:rsidRDefault="00D00C3B" w:rsidP="00D00C3B">
      <w:pPr>
        <w:numPr>
          <w:ilvl w:val="0"/>
          <w:numId w:val="2"/>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Have an in-depth analysis with data.</w:t>
      </w:r>
      <w:r w:rsidRPr="00D00C3B">
        <w:rPr>
          <w:rFonts w:ascii="Times New Roman" w:eastAsia="Times New Roman" w:hAnsi="Times New Roman" w:cs="Times New Roman"/>
          <w:color w:val="333333"/>
          <w:sz w:val="24"/>
          <w:szCs w:val="24"/>
          <w:bdr w:val="none" w:sz="0" w:space="0" w:color="auto" w:frame="1"/>
        </w:rPr>
        <w:t> This is the part where you start using the numbers and details from the graph.</w:t>
      </w:r>
    </w:p>
    <w:p w:rsidR="00D00C3B" w:rsidRPr="00D00C3B" w:rsidRDefault="00D00C3B" w:rsidP="00D00C3B">
      <w:pPr>
        <w:numPr>
          <w:ilvl w:val="0"/>
          <w:numId w:val="2"/>
        </w:numPr>
        <w:shd w:val="clear" w:color="auto" w:fill="FFFFFF"/>
        <w:spacing w:after="0" w:line="240" w:lineRule="auto"/>
        <w:textAlignment w:val="baseline"/>
        <w:rPr>
          <w:rFonts w:ascii="Times New Roman" w:eastAsia="Times New Roman" w:hAnsi="Times New Roman" w:cs="Times New Roman"/>
          <w:color w:val="3A3A3A"/>
          <w:sz w:val="24"/>
          <w:szCs w:val="24"/>
        </w:rPr>
      </w:pPr>
      <w:del w:id="2" w:author="Unknown">
        <w:r w:rsidRPr="00D00C3B">
          <w:rPr>
            <w:rFonts w:ascii="Times New Roman" w:eastAsia="Times New Roman" w:hAnsi="Times New Roman" w:cs="Times New Roman"/>
            <w:b/>
            <w:bCs/>
            <w:color w:val="333333"/>
            <w:sz w:val="24"/>
            <w:szCs w:val="24"/>
            <w:bdr w:val="none" w:sz="0" w:space="0" w:color="auto" w:frame="1"/>
          </w:rPr>
          <w:delText>Do not go off-task and speculate/ write about what you think but is not in the graph</w:delText>
        </w:r>
      </w:del>
      <w:r w:rsidRPr="00D00C3B">
        <w:rPr>
          <w:rFonts w:ascii="Times New Roman" w:eastAsia="Times New Roman" w:hAnsi="Times New Roman" w:cs="Times New Roman"/>
          <w:color w:val="333333"/>
          <w:sz w:val="24"/>
          <w:szCs w:val="24"/>
          <w:bdr w:val="none" w:sz="0" w:space="0" w:color="auto" w:frame="1"/>
        </w:rPr>
        <w:t>. Do not write: </w:t>
      </w:r>
      <w:del w:id="3" w:author="Unknown">
        <w:r w:rsidRPr="00D00C3B">
          <w:rPr>
            <w:rFonts w:ascii="Times New Roman" w:eastAsia="Times New Roman" w:hAnsi="Times New Roman" w:cs="Times New Roman"/>
            <w:color w:val="333333"/>
            <w:sz w:val="24"/>
            <w:szCs w:val="24"/>
            <w:bdr w:val="none" w:sz="0" w:space="0" w:color="auto" w:frame="1"/>
          </w:rPr>
          <w:delText>I think there was an increase in unemployment because of the global economic crisis. Women socialize more because unlike men they enjoy talking with the girlfriends and. There are more and more TVs in households, for example my family loves watching TV and we have 3 TVs ourselves.</w:delText>
        </w:r>
      </w:del>
      <w:r w:rsidRPr="00D00C3B">
        <w:rPr>
          <w:rFonts w:ascii="Times New Roman" w:eastAsia="Times New Roman" w:hAnsi="Times New Roman" w:cs="Times New Roman"/>
          <w:color w:val="333333"/>
          <w:sz w:val="24"/>
          <w:szCs w:val="24"/>
          <w:bdr w:val="none" w:sz="0" w:space="0" w:color="auto" w:frame="1"/>
        </w:rPr>
        <w:t xml:space="preserve"> You just need </w:t>
      </w:r>
      <w:proofErr w:type="gramStart"/>
      <w:r w:rsidRPr="00D00C3B">
        <w:rPr>
          <w:rFonts w:ascii="Times New Roman" w:eastAsia="Times New Roman" w:hAnsi="Times New Roman" w:cs="Times New Roman"/>
          <w:color w:val="333333"/>
          <w:sz w:val="24"/>
          <w:szCs w:val="24"/>
          <w:bdr w:val="none" w:sz="0" w:space="0" w:color="auto" w:frame="1"/>
        </w:rPr>
        <w:t>the</w:t>
      </w:r>
      <w:r w:rsidRPr="00D00C3B">
        <w:rPr>
          <w:rFonts w:ascii="Times New Roman" w:eastAsia="Times New Roman" w:hAnsi="Times New Roman" w:cs="Times New Roman"/>
          <w:b/>
          <w:bCs/>
          <w:color w:val="333333"/>
          <w:sz w:val="24"/>
          <w:szCs w:val="24"/>
          <w:bdr w:val="none" w:sz="0" w:space="0" w:color="auto" w:frame="1"/>
        </w:rPr>
        <w:t> </w:t>
      </w:r>
      <w:proofErr w:type="spellStart"/>
      <w:r w:rsidRPr="00D00C3B">
        <w:rPr>
          <w:rFonts w:ascii="Times New Roman" w:eastAsia="Times New Roman" w:hAnsi="Times New Roman" w:cs="Times New Roman"/>
          <w:b/>
          <w:bCs/>
          <w:color w:val="333333"/>
          <w:sz w:val="24"/>
          <w:szCs w:val="24"/>
          <w:bdr w:val="none" w:sz="0" w:space="0" w:color="auto" w:frame="1"/>
        </w:rPr>
        <w:t>analyse</w:t>
      </w:r>
      <w:proofErr w:type="spellEnd"/>
      <w:proofErr w:type="gramEnd"/>
      <w:r w:rsidRPr="00D00C3B">
        <w:rPr>
          <w:rFonts w:ascii="Times New Roman" w:eastAsia="Times New Roman" w:hAnsi="Times New Roman" w:cs="Times New Roman"/>
          <w:b/>
          <w:bCs/>
          <w:color w:val="333333"/>
          <w:sz w:val="24"/>
          <w:szCs w:val="24"/>
          <w:bdr w:val="none" w:sz="0" w:space="0" w:color="auto" w:frame="1"/>
        </w:rPr>
        <w:t xml:space="preserve"> the data and write a very dry and boring report!</w:t>
      </w:r>
    </w:p>
    <w:p w:rsidR="00D00C3B" w:rsidRPr="00D00C3B" w:rsidRDefault="00D00C3B" w:rsidP="00D00C3B">
      <w:pPr>
        <w:numPr>
          <w:ilvl w:val="0"/>
          <w:numId w:val="2"/>
        </w:numPr>
        <w:shd w:val="clear" w:color="auto" w:fill="FFFFFF"/>
        <w:spacing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Have </w:t>
      </w:r>
      <w:r w:rsidRPr="00D00C3B">
        <w:rPr>
          <w:rFonts w:ascii="Times New Roman" w:eastAsia="Times New Roman" w:hAnsi="Times New Roman" w:cs="Times New Roman"/>
          <w:b/>
          <w:bCs/>
          <w:color w:val="333333"/>
          <w:sz w:val="24"/>
          <w:szCs w:val="24"/>
          <w:bdr w:val="none" w:sz="0" w:space="0" w:color="auto" w:frame="1"/>
        </w:rPr>
        <w:t>at least 150 words</w:t>
      </w:r>
      <w:r w:rsidRPr="00D00C3B">
        <w:rPr>
          <w:rFonts w:ascii="Times New Roman" w:eastAsia="Times New Roman" w:hAnsi="Times New Roman" w:cs="Times New Roman"/>
          <w:color w:val="333333"/>
          <w:sz w:val="24"/>
          <w:szCs w:val="24"/>
          <w:bdr w:val="none" w:sz="0" w:space="0" w:color="auto" w:frame="1"/>
        </w:rPr>
        <w:t>, if you do not reach your word count </w:t>
      </w:r>
      <w:r w:rsidRPr="00D00C3B">
        <w:rPr>
          <w:rFonts w:ascii="Times New Roman" w:eastAsia="Times New Roman" w:hAnsi="Times New Roman" w:cs="Times New Roman"/>
          <w:b/>
          <w:bCs/>
          <w:color w:val="333333"/>
          <w:sz w:val="24"/>
          <w:szCs w:val="24"/>
          <w:bdr w:val="none" w:sz="0" w:space="0" w:color="auto" w:frame="1"/>
        </w:rPr>
        <w:t>you will be penalized</w:t>
      </w:r>
      <w:r w:rsidRPr="00D00C3B">
        <w:rPr>
          <w:rFonts w:ascii="Times New Roman" w:eastAsia="Times New Roman" w:hAnsi="Times New Roman" w:cs="Times New Roman"/>
          <w:color w:val="333333"/>
          <w:sz w:val="24"/>
          <w:szCs w:val="24"/>
          <w:bdr w:val="none" w:sz="0" w:space="0" w:color="auto" w:frame="1"/>
        </w:rPr>
        <w:t> and your </w:t>
      </w:r>
      <w:r w:rsidRPr="00D00C3B">
        <w:rPr>
          <w:rFonts w:ascii="Times New Roman" w:eastAsia="Times New Roman" w:hAnsi="Times New Roman" w:cs="Times New Roman"/>
          <w:b/>
          <w:bCs/>
          <w:color w:val="333333"/>
          <w:sz w:val="24"/>
          <w:szCs w:val="24"/>
          <w:bdr w:val="none" w:sz="0" w:space="0" w:color="auto" w:frame="1"/>
        </w:rPr>
        <w:t>score will go down.</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How to score well on cohesion and coherence</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You have to:</w:t>
      </w:r>
    </w:p>
    <w:p w:rsidR="00D00C3B" w:rsidRPr="00D00C3B" w:rsidRDefault="00D00C3B" w:rsidP="00D00C3B">
      <w:pPr>
        <w:numPr>
          <w:ilvl w:val="0"/>
          <w:numId w:val="3"/>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Follow the overall structure</w:t>
      </w:r>
      <w:r w:rsidRPr="00D00C3B">
        <w:rPr>
          <w:rFonts w:ascii="Times New Roman" w:eastAsia="Times New Roman" w:hAnsi="Times New Roman" w:cs="Times New Roman"/>
          <w:color w:val="333333"/>
          <w:sz w:val="24"/>
          <w:szCs w:val="24"/>
          <w:bdr w:val="none" w:sz="0" w:space="0" w:color="auto" w:frame="1"/>
        </w:rPr>
        <w:t xml:space="preserve">, paraphrase the question, General overview, </w:t>
      </w:r>
      <w:proofErr w:type="gramStart"/>
      <w:r w:rsidRPr="00D00C3B">
        <w:rPr>
          <w:rFonts w:ascii="Times New Roman" w:eastAsia="Times New Roman" w:hAnsi="Times New Roman" w:cs="Times New Roman"/>
          <w:color w:val="333333"/>
          <w:sz w:val="24"/>
          <w:szCs w:val="24"/>
          <w:bdr w:val="none" w:sz="0" w:space="0" w:color="auto" w:frame="1"/>
        </w:rPr>
        <w:t>in</w:t>
      </w:r>
      <w:proofErr w:type="gramEnd"/>
      <w:r w:rsidRPr="00D00C3B">
        <w:rPr>
          <w:rFonts w:ascii="Times New Roman" w:eastAsia="Times New Roman" w:hAnsi="Times New Roman" w:cs="Times New Roman"/>
          <w:color w:val="333333"/>
          <w:sz w:val="24"/>
          <w:szCs w:val="24"/>
          <w:bdr w:val="none" w:sz="0" w:space="0" w:color="auto" w:frame="1"/>
        </w:rPr>
        <w:t>-depth analysis.</w:t>
      </w:r>
    </w:p>
    <w:p w:rsidR="00D00C3B" w:rsidRPr="00D00C3B" w:rsidRDefault="00D00C3B" w:rsidP="00D00C3B">
      <w:pPr>
        <w:numPr>
          <w:ilvl w:val="0"/>
          <w:numId w:val="3"/>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Separate your paragraphs:</w:t>
      </w:r>
      <w:r w:rsidRPr="00D00C3B">
        <w:rPr>
          <w:rFonts w:ascii="Times New Roman" w:eastAsia="Times New Roman" w:hAnsi="Times New Roman" w:cs="Times New Roman"/>
          <w:color w:val="333333"/>
          <w:sz w:val="24"/>
          <w:szCs w:val="24"/>
          <w:bdr w:val="none" w:sz="0" w:space="0" w:color="auto" w:frame="1"/>
        </w:rPr>
        <w:t> just leave 1 empty line between them.</w:t>
      </w:r>
    </w:p>
    <w:p w:rsidR="00D00C3B" w:rsidRPr="00D00C3B" w:rsidRDefault="00D00C3B" w:rsidP="00D00C3B">
      <w:pPr>
        <w:numPr>
          <w:ilvl w:val="0"/>
          <w:numId w:val="3"/>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Make more complex sentences.</w:t>
      </w:r>
    </w:p>
    <w:p w:rsidR="00D00C3B" w:rsidRPr="00D00C3B" w:rsidRDefault="00D00C3B" w:rsidP="00D00C3B">
      <w:pPr>
        <w:numPr>
          <w:ilvl w:val="0"/>
          <w:numId w:val="3"/>
        </w:numPr>
        <w:shd w:val="clear" w:color="auto" w:fill="FFFFFF"/>
        <w:spacing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Work on your punctuation</w:t>
      </w:r>
      <w:r w:rsidRPr="00D00C3B">
        <w:rPr>
          <w:rFonts w:ascii="Times New Roman" w:eastAsia="Times New Roman" w:hAnsi="Times New Roman" w:cs="Times New Roman"/>
          <w:color w:val="333333"/>
          <w:sz w:val="24"/>
          <w:szCs w:val="24"/>
          <w:bdr w:val="none" w:sz="0" w:space="0" w:color="auto" w:frame="1"/>
        </w:rPr>
        <w:t>, so no sentences which are paragraphs long.</w:t>
      </w:r>
      <w:r w:rsidRPr="00D00C3B">
        <w:rPr>
          <w:rFonts w:ascii="Times New Roman" w:eastAsia="Times New Roman" w:hAnsi="Times New Roman" w:cs="Times New Roman"/>
          <w:color w:val="3A3A3A"/>
          <w:sz w:val="24"/>
          <w:szCs w:val="24"/>
          <w:bdr w:val="none" w:sz="0" w:space="0" w:color="auto" w:frame="1"/>
        </w:rPr>
        <w:t> </w:t>
      </w:r>
    </w:p>
    <w:p w:rsid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p>
    <w:p w:rsidR="00D00C3B" w:rsidRPr="00D00C3B" w:rsidRDefault="00D00C3B" w:rsidP="00D00C3B">
      <w:pPr>
        <w:shd w:val="clear" w:color="auto" w:fill="FFFFFF"/>
        <w:spacing w:line="240" w:lineRule="auto"/>
        <w:textAlignment w:val="baseline"/>
        <w:rPr>
          <w:rFonts w:ascii="Times New Roman" w:eastAsia="Times New Roman" w:hAnsi="Times New Roman" w:cs="Times New Roman"/>
          <w:color w:val="3A3A3A"/>
          <w:sz w:val="24"/>
          <w:szCs w:val="24"/>
        </w:rPr>
      </w:pPr>
      <w:bookmarkStart w:id="4" w:name="_GoBack"/>
      <w:bookmarkEnd w:id="4"/>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lastRenderedPageBreak/>
        <w:t>How to score well on your lexical range</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You should:</w:t>
      </w:r>
    </w:p>
    <w:p w:rsidR="00D00C3B" w:rsidRPr="00D00C3B" w:rsidRDefault="00D00C3B" w:rsidP="00D00C3B">
      <w:pPr>
        <w:numPr>
          <w:ilvl w:val="0"/>
          <w:numId w:val="4"/>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Make sure you have a </w:t>
      </w:r>
      <w:r w:rsidRPr="00D00C3B">
        <w:rPr>
          <w:rFonts w:ascii="Times New Roman" w:eastAsia="Times New Roman" w:hAnsi="Times New Roman" w:cs="Times New Roman"/>
          <w:b/>
          <w:bCs/>
          <w:color w:val="333333"/>
          <w:sz w:val="24"/>
          <w:szCs w:val="24"/>
          <w:bdr w:val="none" w:sz="0" w:space="0" w:color="auto" w:frame="1"/>
        </w:rPr>
        <w:t>wide vocabulary</w:t>
      </w:r>
      <w:r w:rsidRPr="00D00C3B">
        <w:rPr>
          <w:rFonts w:ascii="Times New Roman" w:eastAsia="Times New Roman" w:hAnsi="Times New Roman" w:cs="Times New Roman"/>
          <w:color w:val="333333"/>
          <w:sz w:val="24"/>
          <w:szCs w:val="24"/>
          <w:bdr w:val="none" w:sz="0" w:space="0" w:color="auto" w:frame="1"/>
        </w:rPr>
        <w:t> and know how to</w:t>
      </w:r>
      <w:r w:rsidRPr="00D00C3B">
        <w:rPr>
          <w:rFonts w:ascii="Times New Roman" w:eastAsia="Times New Roman" w:hAnsi="Times New Roman" w:cs="Times New Roman"/>
          <w:b/>
          <w:bCs/>
          <w:color w:val="333333"/>
          <w:sz w:val="24"/>
          <w:szCs w:val="24"/>
          <w:bdr w:val="none" w:sz="0" w:space="0" w:color="auto" w:frame="1"/>
        </w:rPr>
        <w:t> use it correctly.</w:t>
      </w:r>
    </w:p>
    <w:p w:rsidR="00D00C3B" w:rsidRPr="00D00C3B" w:rsidRDefault="00D00C3B" w:rsidP="00D00C3B">
      <w:pPr>
        <w:numPr>
          <w:ilvl w:val="0"/>
          <w:numId w:val="4"/>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Uses synonyms</w:t>
      </w:r>
      <w:r w:rsidRPr="00D00C3B">
        <w:rPr>
          <w:rFonts w:ascii="Times New Roman" w:eastAsia="Times New Roman" w:hAnsi="Times New Roman" w:cs="Times New Roman"/>
          <w:color w:val="333333"/>
          <w:sz w:val="24"/>
          <w:szCs w:val="24"/>
          <w:bdr w:val="none" w:sz="0" w:space="0" w:color="auto" w:frame="1"/>
        </w:rPr>
        <w:t xml:space="preserve"> as much as possible, try not to use the same word more </w:t>
      </w:r>
      <w:proofErr w:type="spellStart"/>
      <w:r w:rsidRPr="00D00C3B">
        <w:rPr>
          <w:rFonts w:ascii="Times New Roman" w:eastAsia="Times New Roman" w:hAnsi="Times New Roman" w:cs="Times New Roman"/>
          <w:color w:val="333333"/>
          <w:sz w:val="24"/>
          <w:szCs w:val="24"/>
          <w:bdr w:val="none" w:sz="0" w:space="0" w:color="auto" w:frame="1"/>
        </w:rPr>
        <w:t>that</w:t>
      </w:r>
      <w:proofErr w:type="spellEnd"/>
      <w:r w:rsidRPr="00D00C3B">
        <w:rPr>
          <w:rFonts w:ascii="Times New Roman" w:eastAsia="Times New Roman" w:hAnsi="Times New Roman" w:cs="Times New Roman"/>
          <w:color w:val="333333"/>
          <w:sz w:val="24"/>
          <w:szCs w:val="24"/>
          <w:bdr w:val="none" w:sz="0" w:space="0" w:color="auto" w:frame="1"/>
        </w:rPr>
        <w:t xml:space="preserve"> once or twice.</w:t>
      </w:r>
    </w:p>
    <w:p w:rsidR="00D00C3B" w:rsidRPr="00D00C3B" w:rsidRDefault="00D00C3B" w:rsidP="00D00C3B">
      <w:pPr>
        <w:numPr>
          <w:ilvl w:val="0"/>
          <w:numId w:val="4"/>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Use a variety of words</w:t>
      </w:r>
      <w:r w:rsidRPr="00D00C3B">
        <w:rPr>
          <w:rFonts w:ascii="Times New Roman" w:eastAsia="Times New Roman" w:hAnsi="Times New Roman" w:cs="Times New Roman"/>
          <w:color w:val="333333"/>
          <w:sz w:val="24"/>
          <w:szCs w:val="24"/>
          <w:bdr w:val="none" w:sz="0" w:space="0" w:color="auto" w:frame="1"/>
        </w:rPr>
        <w:t> to describe the data, use good verbs, nouns, adjectives and adverbs.</w:t>
      </w:r>
    </w:p>
    <w:p w:rsidR="00D00C3B" w:rsidRPr="00D00C3B" w:rsidRDefault="00D00C3B" w:rsidP="00D00C3B">
      <w:pPr>
        <w:numPr>
          <w:ilvl w:val="0"/>
          <w:numId w:val="4"/>
        </w:numPr>
        <w:shd w:val="clear" w:color="auto" w:fill="FFFFFF"/>
        <w:spacing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Especially use </w:t>
      </w:r>
      <w:r w:rsidRPr="00D00C3B">
        <w:rPr>
          <w:rFonts w:ascii="Times New Roman" w:eastAsia="Times New Roman" w:hAnsi="Times New Roman" w:cs="Times New Roman"/>
          <w:b/>
          <w:bCs/>
          <w:color w:val="333333"/>
          <w:sz w:val="24"/>
          <w:szCs w:val="24"/>
          <w:bdr w:val="none" w:sz="0" w:space="0" w:color="auto" w:frame="1"/>
        </w:rPr>
        <w:t>adverbs and adjectives</w:t>
      </w:r>
      <w:r w:rsidRPr="00D00C3B">
        <w:rPr>
          <w:rFonts w:ascii="Times New Roman" w:eastAsia="Times New Roman" w:hAnsi="Times New Roman" w:cs="Times New Roman"/>
          <w:color w:val="333333"/>
          <w:sz w:val="24"/>
          <w:szCs w:val="24"/>
          <w:bdr w:val="none" w:sz="0" w:space="0" w:color="auto" w:frame="1"/>
        </w:rPr>
        <w:t> when </w:t>
      </w:r>
      <w:r w:rsidRPr="00D00C3B">
        <w:rPr>
          <w:rFonts w:ascii="Times New Roman" w:eastAsia="Times New Roman" w:hAnsi="Times New Roman" w:cs="Times New Roman"/>
          <w:b/>
          <w:bCs/>
          <w:color w:val="333333"/>
          <w:sz w:val="24"/>
          <w:szCs w:val="24"/>
          <w:bdr w:val="none" w:sz="0" w:space="0" w:color="auto" w:frame="1"/>
        </w:rPr>
        <w:t>describing trends/changes</w:t>
      </w:r>
      <w:r w:rsidRPr="00D00C3B">
        <w:rPr>
          <w:rFonts w:ascii="Times New Roman" w:eastAsia="Times New Roman" w:hAnsi="Times New Roman" w:cs="Times New Roman"/>
          <w:color w:val="333333"/>
          <w:sz w:val="24"/>
          <w:szCs w:val="24"/>
          <w:bdr w:val="none" w:sz="0" w:space="0" w:color="auto" w:frame="1"/>
        </w:rPr>
        <w:t>. Don’t write: unemployment went down, instead write: unemployment </w:t>
      </w:r>
      <w:r w:rsidRPr="00D00C3B">
        <w:rPr>
          <w:rFonts w:ascii="Times New Roman" w:eastAsia="Times New Roman" w:hAnsi="Times New Roman" w:cs="Times New Roman"/>
          <w:b/>
          <w:bCs/>
          <w:color w:val="333333"/>
          <w:sz w:val="24"/>
          <w:szCs w:val="24"/>
          <w:bdr w:val="none" w:sz="0" w:space="0" w:color="auto" w:frame="1"/>
        </w:rPr>
        <w:t>went down significantly</w:t>
      </w:r>
      <w:r w:rsidRPr="00D00C3B">
        <w:rPr>
          <w:rFonts w:ascii="Times New Roman" w:eastAsia="Times New Roman" w:hAnsi="Times New Roman" w:cs="Times New Roman"/>
          <w:color w:val="333333"/>
          <w:sz w:val="24"/>
          <w:szCs w:val="24"/>
          <w:bdr w:val="none" w:sz="0" w:space="0" w:color="auto" w:frame="1"/>
        </w:rPr>
        <w:t>. There was </w:t>
      </w:r>
      <w:r w:rsidRPr="00D00C3B">
        <w:rPr>
          <w:rFonts w:ascii="Times New Roman" w:eastAsia="Times New Roman" w:hAnsi="Times New Roman" w:cs="Times New Roman"/>
          <w:b/>
          <w:bCs/>
          <w:color w:val="333333"/>
          <w:sz w:val="24"/>
          <w:szCs w:val="24"/>
          <w:bdr w:val="none" w:sz="0" w:space="0" w:color="auto" w:frame="1"/>
        </w:rPr>
        <w:t>a gradual increase in</w:t>
      </w:r>
      <w:r w:rsidRPr="00D00C3B">
        <w:rPr>
          <w:rFonts w:ascii="Times New Roman" w:eastAsia="Times New Roman" w:hAnsi="Times New Roman" w:cs="Times New Roman"/>
          <w:color w:val="333333"/>
          <w:sz w:val="24"/>
          <w:szCs w:val="24"/>
          <w:bdr w:val="none" w:sz="0" w:space="0" w:color="auto" w:frame="1"/>
        </w:rPr>
        <w:t>…</w:t>
      </w:r>
    </w:p>
    <w:p w:rsidR="00D00C3B" w:rsidRPr="00D00C3B" w:rsidRDefault="00D00C3B" w:rsidP="00D00C3B">
      <w:pPr>
        <w:shd w:val="clear" w:color="auto" w:fill="FFFFFF"/>
        <w:spacing w:after="0" w:line="240" w:lineRule="auto"/>
        <w:textAlignment w:val="baseline"/>
        <w:outlineLvl w:val="1"/>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How to score well on grammatical range and accuracy</w:t>
      </w:r>
    </w:p>
    <w:p w:rsidR="00D00C3B" w:rsidRPr="00D00C3B" w:rsidRDefault="00D00C3B" w:rsidP="00D00C3B">
      <w:p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You must:</w:t>
      </w:r>
    </w:p>
    <w:p w:rsidR="00D00C3B" w:rsidRPr="00D00C3B" w:rsidRDefault="00D00C3B" w:rsidP="00D00C3B">
      <w:pPr>
        <w:numPr>
          <w:ilvl w:val="0"/>
          <w:numId w:val="5"/>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Make sure you use </w:t>
      </w:r>
      <w:hyperlink r:id="rId7" w:history="1">
        <w:r w:rsidRPr="00D00C3B">
          <w:rPr>
            <w:rFonts w:ascii="Times New Roman" w:eastAsia="Times New Roman" w:hAnsi="Times New Roman" w:cs="Times New Roman"/>
            <w:b/>
            <w:bCs/>
            <w:color w:val="33CCCC"/>
            <w:sz w:val="24"/>
            <w:szCs w:val="24"/>
            <w:bdr w:val="none" w:sz="0" w:space="0" w:color="auto" w:frame="1"/>
          </w:rPr>
          <w:t>a variety of grammatical structures</w:t>
        </w:r>
        <w:r w:rsidRPr="00D00C3B">
          <w:rPr>
            <w:rFonts w:ascii="Times New Roman" w:eastAsia="Times New Roman" w:hAnsi="Times New Roman" w:cs="Times New Roman"/>
            <w:color w:val="6EC1E4"/>
            <w:sz w:val="24"/>
            <w:szCs w:val="24"/>
            <w:bdr w:val="none" w:sz="0" w:space="0" w:color="auto" w:frame="1"/>
          </w:rPr>
          <w:t>.</w:t>
        </w:r>
      </w:hyperlink>
    </w:p>
    <w:p w:rsidR="00D00C3B" w:rsidRPr="00D00C3B" w:rsidRDefault="00D00C3B" w:rsidP="00D00C3B">
      <w:pPr>
        <w:numPr>
          <w:ilvl w:val="0"/>
          <w:numId w:val="5"/>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b/>
          <w:bCs/>
          <w:color w:val="333333"/>
          <w:sz w:val="24"/>
          <w:szCs w:val="24"/>
          <w:bdr w:val="none" w:sz="0" w:space="0" w:color="auto" w:frame="1"/>
        </w:rPr>
        <w:t>Check your punctuation</w:t>
      </w:r>
      <w:r w:rsidRPr="00D00C3B">
        <w:rPr>
          <w:rFonts w:ascii="Times New Roman" w:eastAsia="Times New Roman" w:hAnsi="Times New Roman" w:cs="Times New Roman"/>
          <w:color w:val="333333"/>
          <w:sz w:val="24"/>
          <w:szCs w:val="24"/>
          <w:bdr w:val="none" w:sz="0" w:space="0" w:color="auto" w:frame="1"/>
        </w:rPr>
        <w:t> and </w:t>
      </w:r>
      <w:r w:rsidRPr="00D00C3B">
        <w:rPr>
          <w:rFonts w:ascii="Times New Roman" w:eastAsia="Times New Roman" w:hAnsi="Times New Roman" w:cs="Times New Roman"/>
          <w:b/>
          <w:bCs/>
          <w:color w:val="333333"/>
          <w:sz w:val="24"/>
          <w:szCs w:val="24"/>
          <w:bdr w:val="none" w:sz="0" w:space="0" w:color="auto" w:frame="1"/>
        </w:rPr>
        <w:t>correct</w:t>
      </w:r>
      <w:r w:rsidRPr="00D00C3B">
        <w:rPr>
          <w:rFonts w:ascii="Times New Roman" w:eastAsia="Times New Roman" w:hAnsi="Times New Roman" w:cs="Times New Roman"/>
          <w:color w:val="333333"/>
          <w:sz w:val="24"/>
          <w:szCs w:val="24"/>
          <w:bdr w:val="none" w:sz="0" w:space="0" w:color="auto" w:frame="1"/>
        </w:rPr>
        <w:t> it where needed.</w:t>
      </w:r>
    </w:p>
    <w:p w:rsidR="00D00C3B" w:rsidRPr="00D00C3B" w:rsidRDefault="00D00C3B" w:rsidP="00D00C3B">
      <w:pPr>
        <w:numPr>
          <w:ilvl w:val="0"/>
          <w:numId w:val="5"/>
        </w:numPr>
        <w:shd w:val="clear" w:color="auto" w:fill="FFFFFF"/>
        <w:spacing w:after="0" w:line="240" w:lineRule="auto"/>
        <w:textAlignment w:val="baseline"/>
        <w:rPr>
          <w:rFonts w:ascii="Times New Roman" w:eastAsia="Times New Roman" w:hAnsi="Times New Roman" w:cs="Times New Roman"/>
          <w:color w:val="3A3A3A"/>
          <w:sz w:val="24"/>
          <w:szCs w:val="24"/>
        </w:rPr>
      </w:pPr>
      <w:r w:rsidRPr="00D00C3B">
        <w:rPr>
          <w:rFonts w:ascii="Times New Roman" w:eastAsia="Times New Roman" w:hAnsi="Times New Roman" w:cs="Times New Roman"/>
          <w:color w:val="333333"/>
          <w:sz w:val="24"/>
          <w:szCs w:val="24"/>
          <w:bdr w:val="none" w:sz="0" w:space="0" w:color="auto" w:frame="1"/>
        </w:rPr>
        <w:t>When you finish your writing, </w:t>
      </w:r>
      <w:r w:rsidRPr="00D00C3B">
        <w:rPr>
          <w:rFonts w:ascii="Times New Roman" w:eastAsia="Times New Roman" w:hAnsi="Times New Roman" w:cs="Times New Roman"/>
          <w:b/>
          <w:bCs/>
          <w:color w:val="333333"/>
          <w:sz w:val="24"/>
          <w:szCs w:val="24"/>
          <w:bdr w:val="none" w:sz="0" w:space="0" w:color="auto" w:frame="1"/>
        </w:rPr>
        <w:t>take 2 minutes</w:t>
      </w:r>
      <w:r w:rsidRPr="00D00C3B">
        <w:rPr>
          <w:rFonts w:ascii="Times New Roman" w:eastAsia="Times New Roman" w:hAnsi="Times New Roman" w:cs="Times New Roman"/>
          <w:color w:val="333333"/>
          <w:sz w:val="24"/>
          <w:szCs w:val="24"/>
          <w:bdr w:val="none" w:sz="0" w:space="0" w:color="auto" w:frame="1"/>
        </w:rPr>
        <w:t> to </w:t>
      </w:r>
      <w:r w:rsidRPr="00D00C3B">
        <w:rPr>
          <w:rFonts w:ascii="Times New Roman" w:eastAsia="Times New Roman" w:hAnsi="Times New Roman" w:cs="Times New Roman"/>
          <w:b/>
          <w:bCs/>
          <w:color w:val="333333"/>
          <w:sz w:val="24"/>
          <w:szCs w:val="24"/>
          <w:bdr w:val="none" w:sz="0" w:space="0" w:color="auto" w:frame="1"/>
        </w:rPr>
        <w:t>read</w:t>
      </w:r>
      <w:r w:rsidRPr="00D00C3B">
        <w:rPr>
          <w:rFonts w:ascii="Times New Roman" w:eastAsia="Times New Roman" w:hAnsi="Times New Roman" w:cs="Times New Roman"/>
          <w:color w:val="333333"/>
          <w:sz w:val="24"/>
          <w:szCs w:val="24"/>
          <w:bdr w:val="none" w:sz="0" w:space="0" w:color="auto" w:frame="1"/>
        </w:rPr>
        <w:t> it again and </w:t>
      </w:r>
      <w:r w:rsidRPr="00D00C3B">
        <w:rPr>
          <w:rFonts w:ascii="Times New Roman" w:eastAsia="Times New Roman" w:hAnsi="Times New Roman" w:cs="Times New Roman"/>
          <w:b/>
          <w:bCs/>
          <w:color w:val="333333"/>
          <w:sz w:val="24"/>
          <w:szCs w:val="24"/>
          <w:bdr w:val="none" w:sz="0" w:space="0" w:color="auto" w:frame="1"/>
        </w:rPr>
        <w:t>check for mistakes</w:t>
      </w:r>
      <w:r w:rsidRPr="00D00C3B">
        <w:rPr>
          <w:rFonts w:ascii="Times New Roman" w:eastAsia="Times New Roman" w:hAnsi="Times New Roman" w:cs="Times New Roman"/>
          <w:color w:val="333333"/>
          <w:sz w:val="24"/>
          <w:szCs w:val="24"/>
          <w:bdr w:val="none" w:sz="0" w:space="0" w:color="auto" w:frame="1"/>
        </w:rPr>
        <w:t>. We all make them, especially when we are stressed. You know you have difficulty with articles, prepositions, tenses, and other small silly mistakes. Just checking at the end and correcting will not only </w:t>
      </w:r>
      <w:r w:rsidRPr="00D00C3B">
        <w:rPr>
          <w:rFonts w:ascii="Times New Roman" w:eastAsia="Times New Roman" w:hAnsi="Times New Roman" w:cs="Times New Roman"/>
          <w:b/>
          <w:bCs/>
          <w:color w:val="333333"/>
          <w:sz w:val="24"/>
          <w:szCs w:val="24"/>
          <w:bdr w:val="none" w:sz="0" w:space="0" w:color="auto" w:frame="1"/>
        </w:rPr>
        <w:t>boost your accuracy score</w:t>
      </w:r>
      <w:r w:rsidRPr="00D00C3B">
        <w:rPr>
          <w:rFonts w:ascii="Times New Roman" w:eastAsia="Times New Roman" w:hAnsi="Times New Roman" w:cs="Times New Roman"/>
          <w:color w:val="333333"/>
          <w:sz w:val="24"/>
          <w:szCs w:val="24"/>
          <w:bdr w:val="none" w:sz="0" w:space="0" w:color="auto" w:frame="1"/>
        </w:rPr>
        <w:t> but also your </w:t>
      </w:r>
      <w:r w:rsidRPr="00D00C3B">
        <w:rPr>
          <w:rFonts w:ascii="Times New Roman" w:eastAsia="Times New Roman" w:hAnsi="Times New Roman" w:cs="Times New Roman"/>
          <w:b/>
          <w:bCs/>
          <w:color w:val="333333"/>
          <w:sz w:val="24"/>
          <w:szCs w:val="24"/>
          <w:bdr w:val="none" w:sz="0" w:space="0" w:color="auto" w:frame="1"/>
        </w:rPr>
        <w:t>overall score</w:t>
      </w:r>
      <w:r w:rsidRPr="00D00C3B">
        <w:rPr>
          <w:rFonts w:ascii="Times New Roman" w:eastAsia="Times New Roman" w:hAnsi="Times New Roman" w:cs="Times New Roman"/>
          <w:color w:val="333333"/>
          <w:sz w:val="24"/>
          <w:szCs w:val="24"/>
          <w:bdr w:val="none" w:sz="0" w:space="0" w:color="auto" w:frame="1"/>
        </w:rPr>
        <w:t>.</w:t>
      </w:r>
    </w:p>
    <w:p w:rsidR="00D00C3B" w:rsidRPr="00D00C3B" w:rsidRDefault="00D00C3B">
      <w:pPr>
        <w:rPr>
          <w:rFonts w:ascii="Times New Roman" w:hAnsi="Times New Roman" w:cs="Times New Roman"/>
          <w:sz w:val="24"/>
          <w:szCs w:val="24"/>
        </w:rPr>
      </w:pPr>
    </w:p>
    <w:sectPr w:rsidR="00D00C3B" w:rsidRPr="00D00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308DD"/>
    <w:multiLevelType w:val="multilevel"/>
    <w:tmpl w:val="7C7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C05F69"/>
    <w:multiLevelType w:val="multilevel"/>
    <w:tmpl w:val="7C7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314403"/>
    <w:multiLevelType w:val="multilevel"/>
    <w:tmpl w:val="7C7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9F434A"/>
    <w:multiLevelType w:val="multilevel"/>
    <w:tmpl w:val="7C7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235B0C"/>
    <w:multiLevelType w:val="multilevel"/>
    <w:tmpl w:val="7C74D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YwNzE0NjAysDCzNDZT0lEKTi0uzszPAykwrAUAr0KvciwAAAA="/>
  </w:docVars>
  <w:rsids>
    <w:rsidRoot w:val="00D00C3B"/>
    <w:rsid w:val="00B14E51"/>
    <w:rsid w:val="00D0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0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C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C3B"/>
    <w:rPr>
      <w:b/>
      <w:bCs/>
    </w:rPr>
  </w:style>
  <w:style w:type="character" w:styleId="Hyperlink">
    <w:name w:val="Hyperlink"/>
    <w:basedOn w:val="DefaultParagraphFont"/>
    <w:uiPriority w:val="99"/>
    <w:semiHidden/>
    <w:unhideWhenUsed/>
    <w:rsid w:val="00D00C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0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C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C3B"/>
    <w:rPr>
      <w:b/>
      <w:bCs/>
    </w:rPr>
  </w:style>
  <w:style w:type="character" w:styleId="Hyperlink">
    <w:name w:val="Hyperlink"/>
    <w:basedOn w:val="DefaultParagraphFont"/>
    <w:uiPriority w:val="99"/>
    <w:semiHidden/>
    <w:unhideWhenUsed/>
    <w:rsid w:val="00D00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765767">
      <w:bodyDiv w:val="1"/>
      <w:marLeft w:val="0"/>
      <w:marRight w:val="0"/>
      <w:marTop w:val="0"/>
      <w:marBottom w:val="0"/>
      <w:divBdr>
        <w:top w:val="none" w:sz="0" w:space="0" w:color="auto"/>
        <w:left w:val="none" w:sz="0" w:space="0" w:color="auto"/>
        <w:bottom w:val="none" w:sz="0" w:space="0" w:color="auto"/>
        <w:right w:val="none" w:sz="0" w:space="0" w:color="auto"/>
      </w:divBdr>
      <w:divsChild>
        <w:div w:id="1363438155">
          <w:marLeft w:val="0"/>
          <w:marRight w:val="0"/>
          <w:marTop w:val="0"/>
          <w:marBottom w:val="300"/>
          <w:divBdr>
            <w:top w:val="none" w:sz="0" w:space="0" w:color="auto"/>
            <w:left w:val="none" w:sz="0" w:space="0" w:color="auto"/>
            <w:bottom w:val="none" w:sz="0" w:space="0" w:color="auto"/>
            <w:right w:val="none" w:sz="0" w:space="0" w:color="auto"/>
          </w:divBdr>
          <w:divsChild>
            <w:div w:id="1725567469">
              <w:marLeft w:val="0"/>
              <w:marRight w:val="0"/>
              <w:marTop w:val="0"/>
              <w:marBottom w:val="0"/>
              <w:divBdr>
                <w:top w:val="none" w:sz="0" w:space="0" w:color="auto"/>
                <w:left w:val="none" w:sz="0" w:space="0" w:color="auto"/>
                <w:bottom w:val="none" w:sz="0" w:space="0" w:color="auto"/>
                <w:right w:val="none" w:sz="0" w:space="0" w:color="auto"/>
              </w:divBdr>
              <w:divsChild>
                <w:div w:id="256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7">
          <w:marLeft w:val="0"/>
          <w:marRight w:val="0"/>
          <w:marTop w:val="0"/>
          <w:marBottom w:val="300"/>
          <w:divBdr>
            <w:top w:val="none" w:sz="0" w:space="0" w:color="auto"/>
            <w:left w:val="none" w:sz="0" w:space="0" w:color="auto"/>
            <w:bottom w:val="none" w:sz="0" w:space="0" w:color="auto"/>
            <w:right w:val="none" w:sz="0" w:space="0" w:color="auto"/>
          </w:divBdr>
          <w:divsChild>
            <w:div w:id="116068246">
              <w:marLeft w:val="0"/>
              <w:marRight w:val="0"/>
              <w:marTop w:val="0"/>
              <w:marBottom w:val="0"/>
              <w:divBdr>
                <w:top w:val="none" w:sz="0" w:space="0" w:color="auto"/>
                <w:left w:val="none" w:sz="0" w:space="0" w:color="auto"/>
                <w:bottom w:val="none" w:sz="0" w:space="0" w:color="auto"/>
                <w:right w:val="none" w:sz="0" w:space="0" w:color="auto"/>
              </w:divBdr>
              <w:divsChild>
                <w:div w:id="5777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2049">
          <w:marLeft w:val="0"/>
          <w:marRight w:val="0"/>
          <w:marTop w:val="0"/>
          <w:marBottom w:val="300"/>
          <w:divBdr>
            <w:top w:val="none" w:sz="0" w:space="0" w:color="auto"/>
            <w:left w:val="none" w:sz="0" w:space="0" w:color="auto"/>
            <w:bottom w:val="none" w:sz="0" w:space="0" w:color="auto"/>
            <w:right w:val="none" w:sz="0" w:space="0" w:color="auto"/>
          </w:divBdr>
          <w:divsChild>
            <w:div w:id="707222167">
              <w:marLeft w:val="0"/>
              <w:marRight w:val="0"/>
              <w:marTop w:val="0"/>
              <w:marBottom w:val="0"/>
              <w:divBdr>
                <w:top w:val="none" w:sz="0" w:space="0" w:color="auto"/>
                <w:left w:val="none" w:sz="0" w:space="0" w:color="auto"/>
                <w:bottom w:val="none" w:sz="0" w:space="0" w:color="auto"/>
                <w:right w:val="none" w:sz="0" w:space="0" w:color="auto"/>
              </w:divBdr>
              <w:divsChild>
                <w:div w:id="18955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621">
          <w:marLeft w:val="0"/>
          <w:marRight w:val="0"/>
          <w:marTop w:val="0"/>
          <w:marBottom w:val="300"/>
          <w:divBdr>
            <w:top w:val="none" w:sz="0" w:space="0" w:color="auto"/>
            <w:left w:val="none" w:sz="0" w:space="0" w:color="auto"/>
            <w:bottom w:val="none" w:sz="0" w:space="0" w:color="auto"/>
            <w:right w:val="none" w:sz="0" w:space="0" w:color="auto"/>
          </w:divBdr>
          <w:divsChild>
            <w:div w:id="787509782">
              <w:marLeft w:val="0"/>
              <w:marRight w:val="0"/>
              <w:marTop w:val="0"/>
              <w:marBottom w:val="0"/>
              <w:divBdr>
                <w:top w:val="none" w:sz="0" w:space="0" w:color="auto"/>
                <w:left w:val="none" w:sz="0" w:space="0" w:color="auto"/>
                <w:bottom w:val="none" w:sz="0" w:space="0" w:color="auto"/>
                <w:right w:val="none" w:sz="0" w:space="0" w:color="auto"/>
              </w:divBdr>
              <w:divsChild>
                <w:div w:id="6393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876">
          <w:marLeft w:val="0"/>
          <w:marRight w:val="0"/>
          <w:marTop w:val="0"/>
          <w:marBottom w:val="300"/>
          <w:divBdr>
            <w:top w:val="none" w:sz="0" w:space="0" w:color="auto"/>
            <w:left w:val="none" w:sz="0" w:space="0" w:color="auto"/>
            <w:bottom w:val="none" w:sz="0" w:space="0" w:color="auto"/>
            <w:right w:val="none" w:sz="0" w:space="0" w:color="auto"/>
          </w:divBdr>
          <w:divsChild>
            <w:div w:id="36904624">
              <w:marLeft w:val="0"/>
              <w:marRight w:val="0"/>
              <w:marTop w:val="0"/>
              <w:marBottom w:val="0"/>
              <w:divBdr>
                <w:top w:val="none" w:sz="0" w:space="0" w:color="auto"/>
                <w:left w:val="none" w:sz="0" w:space="0" w:color="auto"/>
                <w:bottom w:val="none" w:sz="0" w:space="0" w:color="auto"/>
                <w:right w:val="none" w:sz="0" w:space="0" w:color="auto"/>
              </w:divBdr>
              <w:divsChild>
                <w:div w:id="11229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143">
          <w:marLeft w:val="0"/>
          <w:marRight w:val="0"/>
          <w:marTop w:val="0"/>
          <w:marBottom w:val="300"/>
          <w:divBdr>
            <w:top w:val="none" w:sz="0" w:space="0" w:color="auto"/>
            <w:left w:val="none" w:sz="0" w:space="0" w:color="auto"/>
            <w:bottom w:val="none" w:sz="0" w:space="0" w:color="auto"/>
            <w:right w:val="none" w:sz="0" w:space="0" w:color="auto"/>
          </w:divBdr>
          <w:divsChild>
            <w:div w:id="392194275">
              <w:marLeft w:val="0"/>
              <w:marRight w:val="0"/>
              <w:marTop w:val="0"/>
              <w:marBottom w:val="0"/>
              <w:divBdr>
                <w:top w:val="none" w:sz="0" w:space="0" w:color="auto"/>
                <w:left w:val="none" w:sz="0" w:space="0" w:color="auto"/>
                <w:bottom w:val="none" w:sz="0" w:space="0" w:color="auto"/>
                <w:right w:val="none" w:sz="0" w:space="0" w:color="auto"/>
              </w:divBdr>
              <w:divsChild>
                <w:div w:id="7918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054">
          <w:marLeft w:val="0"/>
          <w:marRight w:val="0"/>
          <w:marTop w:val="0"/>
          <w:marBottom w:val="300"/>
          <w:divBdr>
            <w:top w:val="none" w:sz="0" w:space="0" w:color="auto"/>
            <w:left w:val="none" w:sz="0" w:space="0" w:color="auto"/>
            <w:bottom w:val="none" w:sz="0" w:space="0" w:color="auto"/>
            <w:right w:val="none" w:sz="0" w:space="0" w:color="auto"/>
          </w:divBdr>
          <w:divsChild>
            <w:div w:id="1049300933">
              <w:marLeft w:val="0"/>
              <w:marRight w:val="0"/>
              <w:marTop w:val="0"/>
              <w:marBottom w:val="0"/>
              <w:divBdr>
                <w:top w:val="none" w:sz="0" w:space="0" w:color="auto"/>
                <w:left w:val="none" w:sz="0" w:space="0" w:color="auto"/>
                <w:bottom w:val="none" w:sz="0" w:space="0" w:color="auto"/>
                <w:right w:val="none" w:sz="0" w:space="0" w:color="auto"/>
              </w:divBdr>
              <w:divsChild>
                <w:div w:id="14569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5348">
          <w:marLeft w:val="0"/>
          <w:marRight w:val="0"/>
          <w:marTop w:val="0"/>
          <w:marBottom w:val="300"/>
          <w:divBdr>
            <w:top w:val="none" w:sz="0" w:space="0" w:color="auto"/>
            <w:left w:val="none" w:sz="0" w:space="0" w:color="auto"/>
            <w:bottom w:val="none" w:sz="0" w:space="0" w:color="auto"/>
            <w:right w:val="none" w:sz="0" w:space="0" w:color="auto"/>
          </w:divBdr>
          <w:divsChild>
            <w:div w:id="708604716">
              <w:marLeft w:val="0"/>
              <w:marRight w:val="0"/>
              <w:marTop w:val="0"/>
              <w:marBottom w:val="0"/>
              <w:divBdr>
                <w:top w:val="none" w:sz="0" w:space="0" w:color="auto"/>
                <w:left w:val="none" w:sz="0" w:space="0" w:color="auto"/>
                <w:bottom w:val="none" w:sz="0" w:space="0" w:color="auto"/>
                <w:right w:val="none" w:sz="0" w:space="0" w:color="auto"/>
              </w:divBdr>
              <w:divsChild>
                <w:div w:id="1230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924">
          <w:marLeft w:val="0"/>
          <w:marRight w:val="0"/>
          <w:marTop w:val="0"/>
          <w:marBottom w:val="0"/>
          <w:divBdr>
            <w:top w:val="none" w:sz="0" w:space="0" w:color="auto"/>
            <w:left w:val="none" w:sz="0" w:space="0" w:color="auto"/>
            <w:bottom w:val="none" w:sz="0" w:space="0" w:color="auto"/>
            <w:right w:val="none" w:sz="0" w:space="0" w:color="auto"/>
          </w:divBdr>
          <w:divsChild>
            <w:div w:id="604534036">
              <w:marLeft w:val="0"/>
              <w:marRight w:val="0"/>
              <w:marTop w:val="0"/>
              <w:marBottom w:val="0"/>
              <w:divBdr>
                <w:top w:val="none" w:sz="0" w:space="0" w:color="auto"/>
                <w:left w:val="none" w:sz="0" w:space="0" w:color="auto"/>
                <w:bottom w:val="none" w:sz="0" w:space="0" w:color="auto"/>
                <w:right w:val="none" w:sz="0" w:space="0" w:color="auto"/>
              </w:divBdr>
              <w:divsChild>
                <w:div w:id="7868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eltsassistance.co.uk/ielts-writing-test/academic/writing-task-1/gram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ltsassistance.co.uk/how-the-ielts-test-is-graded/ielts-band-descriptors-overview/task-achiev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1</cp:revision>
  <dcterms:created xsi:type="dcterms:W3CDTF">2020-09-06T13:55:00Z</dcterms:created>
  <dcterms:modified xsi:type="dcterms:W3CDTF">2020-09-06T13:57:00Z</dcterms:modified>
</cp:coreProperties>
</file>